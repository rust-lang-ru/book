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7DD3" w14:textId="77777777" w:rsidR="00B2617F" w:rsidRDefault="00B2617F">
      <w:pPr>
        <w:pStyle w:val="ChapterNumber"/>
      </w:pPr>
    </w:p>
    <w:p w14:paraId="34BFC399" w14:textId="77777777" w:rsidR="00B2617F" w:rsidRDefault="00000000">
      <w:pPr>
        <w:pStyle w:val="ChapterTitle"/>
      </w:pPr>
      <w:r>
        <w:t>Understanding Ownership</w:t>
      </w:r>
    </w:p>
    <w:p w14:paraId="3BBF840C" w14:textId="77777777" w:rsidR="00B2617F" w:rsidRDefault="00000000">
      <w:pPr>
        <w:pStyle w:val="ChapterIntro"/>
      </w:pPr>
      <w:r>
        <w:fldChar w:fldCharType="begin"/>
      </w:r>
      <w:r>
        <w:instrText xml:space="preserve"> XE "ownership: " </w:instrText>
      </w:r>
      <w:r>
        <w:fldChar w:fldCharType="end"/>
      </w:r>
      <w: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14:paraId="3D39946E" w14:textId="77777777" w:rsidR="00B2617F" w:rsidRDefault="00000000">
      <w:pPr>
        <w:pStyle w:val="HeadA"/>
      </w:pPr>
      <w:r>
        <w:lastRenderedPageBreak/>
        <w:t>What Is Ownership?</w:t>
      </w:r>
    </w:p>
    <w:p w14:paraId="65001228" w14:textId="77777777" w:rsidR="00B2617F" w:rsidRDefault="00000000">
      <w:pPr>
        <w:pStyle w:val="Body"/>
      </w:pPr>
      <w:r>
        <w:rPr>
          <w:rStyle w:val="Italic"/>
        </w:rPr>
        <w:t>Ownership</w:t>
      </w:r>
      <w:r>
        <w:t xml:space="preserve"> is a set of rules that govern how a Rust program manages memory. All programs have to manage the way they use a computer’s memory while running. </w:t>
      </w:r>
      <w:r>
        <w:fldChar w:fldCharType="begin"/>
      </w:r>
      <w:r>
        <w:instrText xml:space="preserve"> XE "garbage collector (GC): " </w:instrText>
      </w:r>
      <w:r>
        <w:fldChar w:fldCharType="end"/>
      </w:r>
      <w:r>
        <w:t>Some languages have garbage collection that regularly looks for no-longer-used memory as the program runs; in other languages, the 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4EC56C56" w14:textId="77777777" w:rsidR="00B2617F" w:rsidRDefault="00000000">
      <w:pPr>
        <w:pStyle w:val="Body"/>
      </w:pPr>
      <w: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06D9F6FD" w14:textId="77777777" w:rsidR="00B2617F" w:rsidRDefault="00000000">
      <w:pPr>
        <w:pStyle w:val="Body"/>
      </w:pPr>
      <w:r>
        <w:t>When you understand ownership, you’ll have a solid foundation for understanding the features that make Rust unique. In this chapter, you’ll learn ownership by working through some examples that focus on a very common data structure: strings.</w:t>
      </w:r>
    </w:p>
    <w:p w14:paraId="72E4EFEB" w14:textId="77777777" w:rsidR="00B2617F" w:rsidRDefault="00000000">
      <w:pPr>
        <w:pStyle w:val="BoxType"/>
      </w:pPr>
      <w:r>
        <w:t>box</w:t>
      </w:r>
    </w:p>
    <w:p w14:paraId="53D50A6C" w14:textId="77777777" w:rsidR="00B2617F" w:rsidRDefault="00000000">
      <w:pPr>
        <w:pStyle w:val="BoxTitle"/>
      </w:pPr>
      <w:r>
        <w:fldChar w:fldCharType="begin"/>
      </w:r>
      <w:r>
        <w:instrText xml:space="preserve"> XE "heap:and the stack: " </w:instrText>
      </w:r>
      <w:r>
        <w:fldChar w:fldCharType="end"/>
      </w:r>
      <w:r>
        <w:fldChar w:fldCharType="begin"/>
      </w:r>
      <w:r>
        <w:instrText xml:space="preserve"> XE "stack:and the heap: " </w:instrText>
      </w:r>
      <w:r>
        <w:fldChar w:fldCharType="end"/>
      </w:r>
      <w:r>
        <w:t>The Stack and the Heap</w:t>
      </w:r>
    </w:p>
    <w:p w14:paraId="2EFDBB69" w14:textId="77777777" w:rsidR="00B2617F" w:rsidRDefault="00000000">
      <w:pPr>
        <w:pStyle w:val="BoxBody"/>
      </w:pPr>
      <w: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14:paraId="570B6D61" w14:textId="77777777" w:rsidR="00B2617F" w:rsidRDefault="00000000">
      <w:pPr>
        <w:pStyle w:val="BoxBody"/>
      </w:pPr>
      <w:r>
        <w:t xml:space="preserve">Both the stack and the heap are parts of memory available to your code to use at runtime, but they are structured in different ways. </w:t>
      </w:r>
      <w:r>
        <w:fldChar w:fldCharType="begin"/>
      </w:r>
      <w:r>
        <w:instrText xml:space="preserve"> XE "stack:last in, first out ordering: " </w:instrText>
      </w:r>
      <w:r>
        <w:fldChar w:fldCharType="end"/>
      </w:r>
      <w:r>
        <w:fldChar w:fldCharType="begin"/>
      </w:r>
      <w:r>
        <w:instrText xml:space="preserve"> XE "last in, first out ordering: " </w:instrText>
      </w:r>
      <w:r>
        <w:fldChar w:fldCharType="end"/>
      </w:r>
      <w:r>
        <w:t xml:space="preserve">The stack stores values in the order it gets them and removes the values in the opposite order. This is referred to as </w:t>
      </w:r>
      <w:r>
        <w:rPr>
          <w:rStyle w:val="Italic"/>
        </w:rPr>
        <w:t>last in, first out</w:t>
      </w:r>
      <w:r>
        <w:t xml:space="preserve">. Think of a stack of plates: when you add more plates, you put them on top of the pile, and when you need a plate, you take one off the top. Adding or removing plates from the middle or bottom wouldn’t work as well! Adding data is called </w:t>
      </w:r>
      <w:r>
        <w:rPr>
          <w:rStyle w:val="Italic"/>
        </w:rPr>
        <w:t>pushing</w:t>
      </w:r>
      <w:r>
        <w:t xml:space="preserve"> </w:t>
      </w:r>
      <w:r>
        <w:rPr>
          <w:rStyle w:val="Italic"/>
        </w:rPr>
        <w:t xml:space="preserve">onto the </w:t>
      </w:r>
      <w:r>
        <w:fldChar w:fldCharType="begin"/>
      </w:r>
      <w:r>
        <w:rPr>
          <w:rStyle w:val="Italic"/>
        </w:rPr>
        <w:instrText xml:space="preserve"> XE "stack:pushing onto: " </w:instrText>
      </w:r>
      <w:r>
        <w:rPr>
          <w:rStyle w:val="Italic"/>
        </w:rPr>
        <w:fldChar w:fldCharType="end"/>
      </w:r>
      <w:r>
        <w:rPr>
          <w:rStyle w:val="Italic"/>
        </w:rPr>
        <w:t>stack</w:t>
      </w:r>
      <w:r>
        <w:t xml:space="preserve">, and removing data is called </w:t>
      </w:r>
      <w:r>
        <w:rPr>
          <w:rStyle w:val="Italic"/>
        </w:rPr>
        <w:t xml:space="preserve">popping off the </w:t>
      </w:r>
      <w:r>
        <w:fldChar w:fldCharType="begin"/>
      </w:r>
      <w:r>
        <w:rPr>
          <w:rStyle w:val="Italic"/>
        </w:rPr>
        <w:instrText xml:space="preserve"> XE "stack:popping off of: " </w:instrText>
      </w:r>
      <w:r>
        <w:rPr>
          <w:rStyle w:val="Italic"/>
        </w:rPr>
        <w:fldChar w:fldCharType="end"/>
      </w:r>
      <w:r>
        <w:rPr>
          <w:rStyle w:val="Italic"/>
        </w:rPr>
        <w:t>stack</w:t>
      </w:r>
      <w:r>
        <w:t>. All data stored on the stack must have a known, fixed size. Data with an unknown size at compile time or a size that might change must be stored on the heap instead.</w:t>
      </w:r>
    </w:p>
    <w:p w14:paraId="6C7011F4" w14:textId="77777777" w:rsidR="00B2617F" w:rsidRDefault="00000000">
      <w:pPr>
        <w:pStyle w:val="BoxBody"/>
      </w:pPr>
      <w:r>
        <w:t xml:space="preserve">The heap is less organized: </w:t>
      </w:r>
      <w:r>
        <w:fldChar w:fldCharType="begin"/>
      </w:r>
      <w:r>
        <w:instrText xml:space="preserve"> XE "heap:allocating on: " </w:instrText>
      </w:r>
      <w:r>
        <w:fldChar w:fldCharType="end"/>
      </w:r>
      <w:r>
        <w:t xml:space="preserve">when you put data on the heap, you request a certain amount of space. </w:t>
      </w:r>
      <w:r>
        <w:fldChar w:fldCharType="begin"/>
      </w:r>
      <w:r>
        <w:instrText xml:space="preserve"> XE "pointer:to data on the heap: " </w:instrText>
      </w:r>
      <w:r>
        <w:fldChar w:fldCharType="end"/>
      </w:r>
      <w:r>
        <w:t xml:space="preserve">The </w:t>
      </w:r>
      <w:commentRangeStart w:id="0"/>
      <w:commentRangeStart w:id="1"/>
      <w:r>
        <w:t xml:space="preserve">memory </w:t>
      </w:r>
      <w:r>
        <w:lastRenderedPageBreak/>
        <w:t>allocator</w:t>
      </w:r>
      <w:commentRangeEnd w:id="0"/>
      <w:r>
        <w:commentReference w:id="0"/>
      </w:r>
      <w:commentRangeEnd w:id="1"/>
      <w:r w:rsidR="00DE50FF">
        <w:rPr>
          <w:rStyle w:val="CommentReference"/>
          <w:rFonts w:ascii="Times New Roman" w:hAnsi="Times New Roman" w:cs="Times New Roman"/>
          <w:color w:val="auto"/>
          <w:lang w:val="en-CA"/>
        </w:rPr>
        <w:commentReference w:id="1"/>
      </w:r>
      <w:r>
        <w:t xml:space="preserve"> finds an empty spot in the heap that is big enough, marks it as being in use, and returns a </w:t>
      </w:r>
      <w:r>
        <w:rPr>
          <w:rStyle w:val="Italic"/>
        </w:rPr>
        <w:t>pointer</w:t>
      </w:r>
      <w:r>
        <w:t xml:space="preserve">, which is the address of that </w:t>
      </w:r>
      <w:r>
        <w:fldChar w:fldCharType="begin"/>
      </w:r>
      <w:r>
        <w:instrText xml:space="preserve"> XE "pointer: " </w:instrText>
      </w:r>
      <w:r>
        <w:fldChar w:fldCharType="end"/>
      </w:r>
      <w:r>
        <w:t xml:space="preserve">location. This process is called </w:t>
      </w:r>
      <w:r>
        <w:rPr>
          <w:rStyle w:val="Italic"/>
        </w:rPr>
        <w:t>allocating on the</w:t>
      </w:r>
      <w:r>
        <w:t xml:space="preserve"> </w:t>
      </w:r>
      <w:r>
        <w:rPr>
          <w:rStyle w:val="Italic"/>
        </w:rPr>
        <w:t>heap</w:t>
      </w:r>
      <w:r>
        <w:t xml:space="preserve"> and is sometimes abbreviated as just </w:t>
      </w:r>
      <w:r>
        <w:rPr>
          <w:rStyle w:val="Italic"/>
        </w:rPr>
        <w:t>allocating</w:t>
      </w:r>
      <w: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226DB72D" w14:textId="77777777" w:rsidR="00B2617F"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661904A6" w14:textId="75ABA9B6" w:rsidR="00B2617F" w:rsidRDefault="00000000">
      <w:pPr>
        <w:pStyle w:val="BoxBody"/>
      </w:pPr>
      <w:commentRangeStart w:id="2"/>
      <w:commentRangeStart w:id="3"/>
      <w:r>
        <w:t>Accessing data in the heap is</w:t>
      </w:r>
      <w:r w:rsidR="00DE50FF">
        <w:t xml:space="preserve"> generally</w:t>
      </w:r>
      <w:r>
        <w:t xml:space="preserve"> slower than accessing data on the stack because you have to follow a pointer to get there.</w:t>
      </w:r>
      <w:commentRangeEnd w:id="2"/>
      <w:r>
        <w:commentReference w:id="2"/>
      </w:r>
      <w:commentRangeEnd w:id="3"/>
      <w:r w:rsidR="00DE50FF">
        <w:rPr>
          <w:rStyle w:val="CommentReference"/>
          <w:rFonts w:ascii="Times New Roman" w:hAnsi="Times New Roman" w:cs="Times New Roman"/>
          <w:color w:val="auto"/>
          <w:lang w:val="en-CA"/>
        </w:rPr>
        <w:commentReference w:id="3"/>
      </w:r>
      <w:r>
        <w:t xml:space="preserv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w:t>
      </w:r>
      <w:commentRangeStart w:id="4"/>
      <w:commentRangeStart w:id="5"/>
      <w:r>
        <w:t xml:space="preserve">By the same token, a processor can </w:t>
      </w:r>
      <w:r w:rsidR="00DE50FF">
        <w:t xml:space="preserve">usually </w:t>
      </w:r>
      <w:r>
        <w:t>do its job better if it works on data that’s close to other data (as it is on the stack) rather than farther away (as it can be on the heap).</w:t>
      </w:r>
      <w:commentRangeEnd w:id="4"/>
      <w:r>
        <w:commentReference w:id="4"/>
      </w:r>
      <w:commentRangeEnd w:id="5"/>
      <w:r w:rsidR="00DE50FF">
        <w:rPr>
          <w:rStyle w:val="CommentReference"/>
          <w:rFonts w:ascii="Times New Roman" w:hAnsi="Times New Roman" w:cs="Times New Roman"/>
          <w:color w:val="auto"/>
          <w:lang w:val="en-CA"/>
        </w:rPr>
        <w:commentReference w:id="5"/>
      </w:r>
    </w:p>
    <w:p w14:paraId="68D44332" w14:textId="77777777" w:rsidR="00B2617F" w:rsidRDefault="00000000">
      <w:pPr>
        <w:pStyle w:val="BoxBody"/>
      </w:pPr>
      <w: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3222CEC6" w14:textId="77777777" w:rsidR="00B2617F" w:rsidRDefault="00000000">
      <w:pPr>
        <w:pStyle w:val="BoxBody"/>
      </w:pPr>
      <w:r>
        <w:t xml:space="preserve">Keeping track of what parts of code are using what data on the heap, minimizing the amount of duplicate data on the heap, and cleaning up unused data on the heap so you don’t run out of space are all problems that ownership addresses. Once you understand ownership, you won’t need to think about the stack and the heap very often, but knowing that the main purpose of ownership is to manage heap data can help explain why it works the way it does. </w:t>
      </w:r>
    </w:p>
    <w:p w14:paraId="7C635433" w14:textId="77777777" w:rsidR="00B2617F" w:rsidRDefault="00000000">
      <w:pPr>
        <w:pStyle w:val="HeadB"/>
        <w:spacing w:before="0"/>
      </w:pPr>
      <w:r>
        <w:fldChar w:fldCharType="begin"/>
      </w:r>
      <w:r>
        <w:instrText xml:space="preserve"> XE "ownership:rules: " </w:instrText>
      </w:r>
      <w:r>
        <w:fldChar w:fldCharType="end"/>
      </w:r>
      <w:r>
        <w:t>Ownership Rules</w:t>
      </w:r>
    </w:p>
    <w:p w14:paraId="09A2134E" w14:textId="77777777" w:rsidR="00B2617F" w:rsidRDefault="00000000">
      <w:pPr>
        <w:pStyle w:val="Body"/>
      </w:pPr>
      <w:r>
        <w:t>First, let’s take a look at the ownership rules. Keep these rules in mind as we work through the examples that illustrate them:</w:t>
      </w:r>
    </w:p>
    <w:p w14:paraId="29CB44AB" w14:textId="77777777" w:rsidR="00B2617F" w:rsidRDefault="00000000">
      <w:pPr>
        <w:pStyle w:val="ListBullet"/>
      </w:pPr>
      <w:r>
        <w:t xml:space="preserve">Each value in Rust has an </w:t>
      </w:r>
      <w:r>
        <w:rPr>
          <w:rStyle w:val="Italic"/>
        </w:rPr>
        <w:t>owner</w:t>
      </w:r>
      <w:r>
        <w:t>.</w:t>
      </w:r>
    </w:p>
    <w:p w14:paraId="761629D6" w14:textId="77777777" w:rsidR="00B2617F" w:rsidRDefault="00000000">
      <w:pPr>
        <w:pStyle w:val="ListBullet"/>
      </w:pPr>
      <w:r>
        <w:t>There can only be one owner at a time.</w:t>
      </w:r>
    </w:p>
    <w:p w14:paraId="4B4FEF27" w14:textId="77777777" w:rsidR="00B2617F" w:rsidRDefault="00000000">
      <w:pPr>
        <w:pStyle w:val="ListBullet"/>
      </w:pPr>
      <w:r>
        <w:t xml:space="preserve">When the owner goes out of scope, the value will be dropped. </w:t>
      </w:r>
    </w:p>
    <w:p w14:paraId="5496811C" w14:textId="77777777" w:rsidR="00B2617F" w:rsidRDefault="00000000">
      <w:pPr>
        <w:pStyle w:val="HeadB"/>
      </w:pPr>
      <w:r>
        <w:t>Variable Scope</w:t>
      </w:r>
    </w:p>
    <w:p w14:paraId="2CE3F620" w14:textId="77777777" w:rsidR="00B2617F" w:rsidRDefault="00000000">
      <w:pPr>
        <w:pStyle w:val="Body"/>
      </w:pPr>
      <w:r>
        <w:t xml:space="preserve">Now that we’re past basic Rust syntax, we won’t include all the </w:t>
      </w:r>
      <w:proofErr w:type="spellStart"/>
      <w:r>
        <w:rPr>
          <w:rStyle w:val="Literal"/>
        </w:rPr>
        <w:t>fn</w:t>
      </w:r>
      <w:proofErr w:type="spellEnd"/>
      <w:r>
        <w:rPr>
          <w:rStyle w:val="Literal"/>
        </w:rPr>
        <w:t xml:space="preserve"> main() {</w:t>
      </w:r>
      <w:r>
        <w:t xml:space="preserve"> code in examples, so if you’re following along, </w:t>
      </w:r>
      <w:r>
        <w:lastRenderedPageBreak/>
        <w:t xml:space="preserve">make sure to put the following examples inside a </w:t>
      </w:r>
      <w:r>
        <w:rPr>
          <w:rStyle w:val="Literal"/>
        </w:rPr>
        <w:t>main</w:t>
      </w:r>
      <w:r>
        <w:t xml:space="preserve"> function manually. As a result, our examples will be a bit more concise, letting us focus on the actual details rather than boilerplate code.</w:t>
      </w:r>
    </w:p>
    <w:p w14:paraId="4065F321" w14:textId="77777777" w:rsidR="00B2617F" w:rsidRDefault="00000000">
      <w:pPr>
        <w:pStyle w:val="Body"/>
      </w:pPr>
      <w:r>
        <w:fldChar w:fldCharType="begin"/>
      </w:r>
      <w:r>
        <w:instrText xml:space="preserve"> XE "scope: " </w:instrText>
      </w:r>
      <w:r>
        <w:fldChar w:fldCharType="end"/>
      </w:r>
      <w:r>
        <w:t xml:space="preserve">As a first example of ownership, we’ll look at the </w:t>
      </w:r>
      <w:r>
        <w:rPr>
          <w:rStyle w:val="Italic"/>
        </w:rPr>
        <w:t>scope</w:t>
      </w:r>
      <w:r>
        <w:t xml:space="preserve"> of some variables. A scope is the range within a program for which an item is valid. Take the following variable:</w:t>
      </w:r>
    </w:p>
    <w:p w14:paraId="222D1A19" w14:textId="77777777" w:rsidR="00B2617F" w:rsidRDefault="00000000">
      <w:pPr>
        <w:pStyle w:val="Code"/>
      </w:pPr>
      <w:r>
        <w:t>let s = "hello";</w:t>
      </w:r>
    </w:p>
    <w:p w14:paraId="374EF425" w14:textId="77777777" w:rsidR="00B2617F" w:rsidRDefault="00000000">
      <w:pPr>
        <w:pStyle w:val="Body"/>
      </w:pPr>
      <w:r>
        <w:t xml:space="preserve">The variable </w:t>
      </w:r>
      <w:r>
        <w:rPr>
          <w:rStyle w:val="Literal"/>
        </w:rPr>
        <w:t>s</w:t>
      </w:r>
      <w:r>
        <w:t xml:space="preserve"> refers to a string literal, where the value of the string is hardcoded into the text of our program. The variable is valid from the point at which it’s declared until the end of the current </w:t>
      </w:r>
      <w:r>
        <w:rPr>
          <w:rStyle w:val="Italic"/>
        </w:rPr>
        <w:t>scope</w:t>
      </w:r>
      <w:r>
        <w:t xml:space="preserve">. Listing 4-1 shows a program with comments annotating where the variable </w:t>
      </w:r>
      <w:r>
        <w:rPr>
          <w:rStyle w:val="Literal"/>
        </w:rPr>
        <w:t>s</w:t>
      </w:r>
      <w:r>
        <w:t xml:space="preserve"> would be valid.</w:t>
      </w:r>
    </w:p>
    <w:p w14:paraId="6AF8F8B8" w14:textId="77777777" w:rsidR="00B2617F" w:rsidRDefault="00000000">
      <w:pPr>
        <w:pStyle w:val="Code"/>
      </w:pPr>
      <w:r>
        <w:t>{                      // s is not valid here, since it's not yet declared</w:t>
      </w:r>
    </w:p>
    <w:p w14:paraId="6C6A9D68" w14:textId="77777777" w:rsidR="00B2617F" w:rsidRDefault="00000000">
      <w:pPr>
        <w:pStyle w:val="Code"/>
      </w:pPr>
      <w:r>
        <w:t xml:space="preserve">    let s = "hello";   // s is valid from this point forward</w:t>
      </w:r>
    </w:p>
    <w:p w14:paraId="512594A5" w14:textId="77777777" w:rsidR="00B2617F" w:rsidRDefault="00B2617F">
      <w:pPr>
        <w:pStyle w:val="Code"/>
      </w:pPr>
    </w:p>
    <w:p w14:paraId="29C44D24" w14:textId="77777777" w:rsidR="00B2617F" w:rsidRDefault="00000000">
      <w:pPr>
        <w:pStyle w:val="Code"/>
      </w:pPr>
      <w:r>
        <w:t xml:space="preserve">    // do stuff with s</w:t>
      </w:r>
    </w:p>
    <w:p w14:paraId="6AD037B1" w14:textId="77777777" w:rsidR="00B2617F" w:rsidRDefault="00000000">
      <w:pPr>
        <w:pStyle w:val="Code"/>
      </w:pPr>
      <w:r>
        <w:t>}                      // this scope is now over, and s is no longer valid</w:t>
      </w:r>
    </w:p>
    <w:p w14:paraId="50F5646E" w14:textId="77777777" w:rsidR="00B2617F" w:rsidRDefault="00000000">
      <w:pPr>
        <w:pStyle w:val="CodeListingCaption"/>
      </w:pPr>
      <w:r>
        <w:t>A variable and the scope in which it is valid</w:t>
      </w:r>
    </w:p>
    <w:p w14:paraId="711AB5C9" w14:textId="77777777" w:rsidR="00B2617F" w:rsidRDefault="00000000">
      <w:pPr>
        <w:pStyle w:val="Body"/>
      </w:pPr>
      <w:r>
        <w:t>In other words, there are two important points in time here:</w:t>
      </w:r>
    </w:p>
    <w:p w14:paraId="28BCDA74" w14:textId="77777777" w:rsidR="00B2617F" w:rsidRDefault="00000000">
      <w:pPr>
        <w:pStyle w:val="ListBullet"/>
      </w:pPr>
      <w:r>
        <w:t xml:space="preserve">When </w:t>
      </w:r>
      <w:r>
        <w:rPr>
          <w:rStyle w:val="Literal"/>
        </w:rPr>
        <w:t>s</w:t>
      </w:r>
      <w:r>
        <w:t xml:space="preserve"> comes </w:t>
      </w:r>
      <w:r>
        <w:rPr>
          <w:rStyle w:val="Italic"/>
        </w:rPr>
        <w:t xml:space="preserve">into </w:t>
      </w:r>
      <w:r>
        <w:t>scope, it is valid.</w:t>
      </w:r>
    </w:p>
    <w:p w14:paraId="70156656" w14:textId="77777777" w:rsidR="00B2617F" w:rsidRDefault="00000000">
      <w:pPr>
        <w:pStyle w:val="ListBullet"/>
      </w:pPr>
      <w:r>
        <w:t xml:space="preserve">It remains valid until it goes </w:t>
      </w:r>
      <w:r>
        <w:rPr>
          <w:rStyle w:val="Italic"/>
        </w:rPr>
        <w:t xml:space="preserve">out of </w:t>
      </w:r>
      <w:r>
        <w:t>scope.</w:t>
      </w:r>
    </w:p>
    <w:p w14:paraId="0003D50D" w14:textId="77777777" w:rsidR="00B2617F" w:rsidRDefault="00000000">
      <w:pPr>
        <w:pStyle w:val="Body"/>
      </w:pPr>
      <w:r>
        <w:t xml:space="preserve">At this point, the relationship between scopes and when variables are valid is similar to that in other programming languages. Now we’ll build on top of this understanding by introducing the </w:t>
      </w:r>
      <w:r>
        <w:rPr>
          <w:rStyle w:val="Literal"/>
        </w:rPr>
        <w:t>String</w:t>
      </w:r>
      <w:r>
        <w:t xml:space="preserve"> type.</w:t>
      </w:r>
    </w:p>
    <w:p w14:paraId="2E11051A" w14:textId="77777777" w:rsidR="00B2617F" w:rsidRDefault="00000000">
      <w:pPr>
        <w:pStyle w:val="HeadB"/>
      </w:pPr>
      <w:r>
        <w:fldChar w:fldCharType="begin"/>
      </w:r>
      <w:r>
        <w:instrText xml:space="preserve"> XE "String type: " </w:instrText>
      </w:r>
      <w:r>
        <w:fldChar w:fldCharType="end"/>
      </w:r>
      <w:r>
        <w:t>The String Type</w:t>
      </w:r>
    </w:p>
    <w:p w14:paraId="5DFD84D2" w14:textId="77777777" w:rsidR="00B2617F" w:rsidRDefault="00000000">
      <w:pPr>
        <w:pStyle w:val="Body"/>
      </w:pPr>
      <w:r>
        <w:t>To illustrate the rules of ownership, we need a data type that is more complex than those we covered in “</w:t>
      </w:r>
      <w:r>
        <w:rPr>
          <w:rStyle w:val="Xref"/>
        </w:rPr>
        <w:t>Data Types</w:t>
      </w:r>
      <w:r>
        <w:t xml:space="preserve">” on </w:t>
      </w:r>
      <w:r>
        <w:rPr>
          <w:rStyle w:val="Xref"/>
        </w:rPr>
        <w:t>page XX</w:t>
      </w:r>
      <w: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1DD53CD" w14:textId="77777777" w:rsidR="00B2617F" w:rsidRDefault="00000000">
      <w:pPr>
        <w:pStyle w:val="Body"/>
      </w:pPr>
      <w:r>
        <w:lastRenderedPageBreak/>
        <w:t xml:space="preserve">We’ll concentrate on the parts of </w:t>
      </w:r>
      <w:r>
        <w:rPr>
          <w:rStyle w:val="Literal"/>
        </w:rPr>
        <w:t>String</w:t>
      </w:r>
      <w:r>
        <w:t xml:space="preserve"> that relate to ownership. These aspects also apply to other complex data types, whether they are provided by the standard library or created by you. We’ll discuss </w:t>
      </w:r>
      <w:r>
        <w:rPr>
          <w:rStyle w:val="Literal"/>
        </w:rPr>
        <w:t>String</w:t>
      </w:r>
      <w:r>
        <w:t xml:space="preserve"> in more depth in </w:t>
      </w:r>
      <w:r>
        <w:rPr>
          <w:rStyle w:val="Xref"/>
        </w:rPr>
        <w:t>Chapter 8</w:t>
      </w:r>
      <w:r>
        <w:t>.</w:t>
      </w:r>
    </w:p>
    <w:p w14:paraId="02E4CA1A" w14:textId="77777777" w:rsidR="00B2617F" w:rsidRDefault="00000000">
      <w:pPr>
        <w:pStyle w:val="Body"/>
      </w:pPr>
      <w:r>
        <w:fldChar w:fldCharType="begin"/>
      </w:r>
      <w:r>
        <w:rPr>
          <w:spacing w:val="3"/>
        </w:rPr>
        <w:instrText xml:space="preserve"> XE "string literal: " </w:instrText>
      </w:r>
      <w:r>
        <w:rPr>
          <w:spacing w:val="3"/>
        </w:rPr>
        <w:fldChar w:fldCharType="end"/>
      </w:r>
      <w: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for example, what if we want to take user input and store it? For these situations, Rust has a second string type, </w:t>
      </w:r>
      <w:r>
        <w:rPr>
          <w:rStyle w:val="Literal"/>
        </w:rPr>
        <w:t>String</w:t>
      </w:r>
      <w:r>
        <w:t xml:space="preserve">. This type manages data allocated on the heap and as such is able to store an amount of text that is unknown to us at compile time. </w:t>
      </w:r>
      <w:r>
        <w:fldChar w:fldCharType="begin"/>
      </w:r>
      <w:r>
        <w:instrText xml:space="preserve"> XE "from function: on String: " </w:instrText>
      </w:r>
      <w:r>
        <w:fldChar w:fldCharType="end"/>
      </w:r>
      <w:r>
        <w:fldChar w:fldCharType="begin"/>
      </w:r>
      <w:r>
        <w:instrText xml:space="preserve"> XE "String type:from function on: " </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1E29E6C5" w14:textId="77777777" w:rsidR="00B2617F" w:rsidRDefault="00000000">
      <w:pPr>
        <w:pStyle w:val="Code"/>
      </w:pPr>
      <w:r>
        <w:t>let s = String::from("hello");</w:t>
      </w:r>
    </w:p>
    <w:p w14:paraId="4886C432" w14:textId="77777777" w:rsidR="00B2617F" w:rsidRDefault="00000000">
      <w:pPr>
        <w:pStyle w:val="Body"/>
      </w:pPr>
      <w:r>
        <w:t xml:space="preserve">The double colon </w:t>
      </w:r>
      <w:r>
        <w:rPr>
          <w:rStyle w:val="Literal"/>
        </w:rPr>
        <w:t>::</w:t>
      </w:r>
      <w:r>
        <w:t xml:space="preserve"> operator allows us to </w:t>
      </w:r>
      <w:r>
        <w:fldChar w:fldCharType="begin"/>
      </w:r>
      <w:r>
        <w:instrText xml:space="preserve"> XE "namespace: " </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like </w:t>
      </w:r>
      <w:proofErr w:type="spellStart"/>
      <w:r>
        <w:rPr>
          <w:rStyle w:val="Literal"/>
        </w:rPr>
        <w:t>string_from</w:t>
      </w:r>
      <w:proofErr w:type="spellEnd"/>
      <w:r>
        <w:t>. We’ll discuss this syntax more in “</w:t>
      </w:r>
      <w:r>
        <w:rPr>
          <w:rStyle w:val="Xref"/>
        </w:rPr>
        <w:t>Method Syntax</w:t>
      </w:r>
      <w:r>
        <w:t xml:space="preserve">” on </w:t>
      </w:r>
      <w:r>
        <w:rPr>
          <w:rStyle w:val="Xref"/>
        </w:rPr>
        <w:t>page XX</w:t>
      </w:r>
      <w:r>
        <w:t xml:space="preserve">, and when we talk about </w:t>
      </w:r>
      <w:proofErr w:type="spellStart"/>
      <w:r>
        <w:t>namespacing</w:t>
      </w:r>
      <w:proofErr w:type="spellEnd"/>
      <w:r>
        <w:t xml:space="preserve"> with modules in “</w:t>
      </w:r>
      <w:r>
        <w:rPr>
          <w:rStyle w:val="Xref"/>
        </w:rPr>
        <w:t>Paths for Referring to an Item in the Module Tree</w:t>
      </w:r>
      <w:r>
        <w:t xml:space="preserve">” on </w:t>
      </w:r>
      <w:r>
        <w:rPr>
          <w:rStyle w:val="Xref"/>
        </w:rPr>
        <w:t>page XX</w:t>
      </w:r>
      <w:r>
        <w:t>.</w:t>
      </w:r>
    </w:p>
    <w:p w14:paraId="75219E95" w14:textId="77777777" w:rsidR="00B2617F"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This kind of string </w:t>
      </w:r>
      <w:r>
        <w:rPr>
          <w:rStyle w:val="Italic"/>
        </w:rPr>
        <w:t>can</w:t>
      </w:r>
      <w:r>
        <w:t xml:space="preserve"> be mutated:</w:t>
      </w:r>
    </w:p>
    <w:p w14:paraId="25CDB3F7" w14:textId="77777777" w:rsidR="00B2617F" w:rsidRDefault="00000000">
      <w:pPr>
        <w:pStyle w:val="Code"/>
      </w:pPr>
      <w:r>
        <w:t>let mut s = String::from("hello");</w:t>
      </w:r>
    </w:p>
    <w:p w14:paraId="5F7DCB8B" w14:textId="77777777" w:rsidR="00B2617F" w:rsidRDefault="00B2617F">
      <w:pPr>
        <w:pStyle w:val="Code"/>
      </w:pPr>
    </w:p>
    <w:p w14:paraId="77F671E7" w14:textId="77777777" w:rsidR="00B2617F" w:rsidRDefault="00000000">
      <w:pPr>
        <w:pStyle w:val="Code"/>
      </w:pPr>
      <w:proofErr w:type="spellStart"/>
      <w:r>
        <w:t>s.push_str</w:t>
      </w:r>
      <w:proofErr w:type="spellEnd"/>
      <w:r>
        <w:t xml:space="preserve">(", world!"); // </w:t>
      </w:r>
      <w:proofErr w:type="spellStart"/>
      <w:r>
        <w:t>push_str</w:t>
      </w:r>
      <w:proofErr w:type="spellEnd"/>
      <w:r>
        <w:t>() appends a literal to a String</w:t>
      </w:r>
    </w:p>
    <w:p w14:paraId="447CA606" w14:textId="77777777" w:rsidR="00B2617F" w:rsidRDefault="00B2617F">
      <w:pPr>
        <w:pStyle w:val="Code"/>
      </w:pPr>
    </w:p>
    <w:p w14:paraId="7CFA1ECD" w14:textId="77777777" w:rsidR="00B2617F" w:rsidRDefault="00000000">
      <w:pPr>
        <w:pStyle w:val="Code"/>
      </w:pPr>
      <w:proofErr w:type="spellStart"/>
      <w:r>
        <w:t>println</w:t>
      </w:r>
      <w:proofErr w:type="spellEnd"/>
      <w:r>
        <w:t>!("{s}"); // this will print `hello, world!`</w:t>
      </w:r>
    </w:p>
    <w:p w14:paraId="227C8A85" w14:textId="77777777" w:rsidR="00B2617F"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1EDAE74F" w14:textId="77777777" w:rsidR="00B2617F" w:rsidRDefault="00000000">
      <w:pPr>
        <w:pStyle w:val="HeadB"/>
      </w:pPr>
      <w:r>
        <w:fldChar w:fldCharType="begin"/>
      </w:r>
      <w:r>
        <w:instrText xml:space="preserve"> XE "String type:internal structure of: " </w:instrText>
      </w:r>
      <w:r>
        <w:fldChar w:fldCharType="end"/>
      </w:r>
      <w:r>
        <w:t>Memory and Allocation</w:t>
      </w:r>
    </w:p>
    <w:p w14:paraId="4EE8971E" w14:textId="77777777" w:rsidR="00B2617F" w:rsidRDefault="00000000">
      <w:pPr>
        <w:pStyle w:val="Body"/>
      </w:pPr>
      <w:r>
        <w:fldChar w:fldCharType="begin"/>
      </w:r>
      <w:r>
        <w:instrText xml:space="preserve"> XE "string literal:storage in the binary of: " </w:instrText>
      </w:r>
      <w:r>
        <w:fldChar w:fldCharType="end"/>
      </w:r>
      <w:r>
        <w:t xml:space="preserve">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w:t>
      </w:r>
      <w:r>
        <w:lastRenderedPageBreak/>
        <w:t>at compile time and whose size might change while running the program.</w:t>
      </w:r>
    </w:p>
    <w:p w14:paraId="4BFA366F" w14:textId="77777777" w:rsidR="00B2617F" w:rsidRDefault="00000000">
      <w:pPr>
        <w:pStyle w:val="Body"/>
      </w:pPr>
      <w:r>
        <w:t xml:space="preserve">With the </w:t>
      </w:r>
      <w:r>
        <w:rPr>
          <w:rStyle w:val="Literal"/>
        </w:rPr>
        <w:t>String</w:t>
      </w:r>
      <w:r>
        <w:t xml:space="preserve"> type, in order to support a mutable, growable piece of text, we need to allocate an amount of memory on the heap, unknown at compile time, to hold the contents. This means:</w:t>
      </w:r>
    </w:p>
    <w:p w14:paraId="590726AD" w14:textId="77777777" w:rsidR="00B2617F" w:rsidRDefault="00000000">
      <w:pPr>
        <w:pStyle w:val="ListBullet"/>
      </w:pPr>
      <w:r>
        <w:t>The memory must be requested from the memory allocator at runtime.</w:t>
      </w:r>
    </w:p>
    <w:p w14:paraId="02639956" w14:textId="77777777" w:rsidR="00B2617F" w:rsidRDefault="00000000">
      <w:pPr>
        <w:pStyle w:val="ListBullet"/>
      </w:pPr>
      <w:r>
        <w:t xml:space="preserve">We need a way of returning this memory to the allocator when we’re done with our </w:t>
      </w:r>
      <w:r>
        <w:rPr>
          <w:rStyle w:val="Literal"/>
        </w:rPr>
        <w:t>String</w:t>
      </w:r>
      <w:r>
        <w:t>.</w:t>
      </w:r>
    </w:p>
    <w:p w14:paraId="41FE2D97" w14:textId="77777777" w:rsidR="00B2617F" w:rsidRDefault="00000000">
      <w:pPr>
        <w:pStyle w:val="Body"/>
      </w:pPr>
      <w:r>
        <w:t xml:space="preserve">That first part is done by us: when we call </w:t>
      </w:r>
      <w:r>
        <w:rPr>
          <w:rStyle w:val="Literal"/>
        </w:rPr>
        <w:t>String::from</w:t>
      </w:r>
      <w:r>
        <w:t>, its implementation requests the memory it needs. This is pretty much universal in programming languages.</w:t>
      </w:r>
    </w:p>
    <w:p w14:paraId="4F27E049" w14:textId="77777777" w:rsidR="00B2617F" w:rsidRDefault="00000000">
      <w:pPr>
        <w:pStyle w:val="Body"/>
      </w:pPr>
      <w:r>
        <w:t xml:space="preserve">However, the second part is different. </w:t>
      </w:r>
      <w:r>
        <w:fldChar w:fldCharType="begin"/>
      </w:r>
      <w:r>
        <w:instrText xml:space="preserve"> XE "garbage collector (GC): " </w:instrText>
      </w:r>
      <w:r>
        <w:fldChar w:fldCharType="end"/>
      </w:r>
      <w:r>
        <w:t xml:space="preserve">In languages with a </w:t>
      </w:r>
      <w:r>
        <w:rPr>
          <w:rStyle w:val="Italic"/>
        </w:rPr>
        <w:t>garbage collector (GC)</w:t>
      </w:r>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47D4269D" w14:textId="77777777" w:rsidR="00B2617F" w:rsidRDefault="00000000">
      <w:pPr>
        <w:pStyle w:val="Body"/>
      </w:pPr>
      <w:r>
        <w:t xml:space="preserve">Rust takes a different path: the memory is automatically returned once the variable that owns it goes out of scope. Here’s a version of our scope example from Listing 4-1 using a </w:t>
      </w:r>
      <w:r>
        <w:rPr>
          <w:rStyle w:val="Literal"/>
        </w:rPr>
        <w:t>String</w:t>
      </w:r>
      <w:r>
        <w:t xml:space="preserve"> instead of a string literal:</w:t>
      </w:r>
    </w:p>
    <w:p w14:paraId="30DA2390" w14:textId="77777777" w:rsidR="00B2617F" w:rsidRDefault="00000000">
      <w:pPr>
        <w:pStyle w:val="Code"/>
      </w:pPr>
      <w:r>
        <w:t>{</w:t>
      </w:r>
    </w:p>
    <w:p w14:paraId="3B930C93" w14:textId="77777777" w:rsidR="00B2617F" w:rsidRDefault="00000000">
      <w:pPr>
        <w:pStyle w:val="Code"/>
      </w:pPr>
      <w:r>
        <w:t xml:space="preserve">    let s = String::from("hello"); // s is valid from this point forward</w:t>
      </w:r>
    </w:p>
    <w:p w14:paraId="13564543" w14:textId="77777777" w:rsidR="00B2617F" w:rsidRDefault="00B2617F">
      <w:pPr>
        <w:pStyle w:val="Code"/>
      </w:pPr>
    </w:p>
    <w:p w14:paraId="6FABD75B" w14:textId="77777777" w:rsidR="00B2617F" w:rsidRDefault="00000000">
      <w:pPr>
        <w:pStyle w:val="Code"/>
      </w:pPr>
      <w:r>
        <w:t xml:space="preserve">    // do stuff with s</w:t>
      </w:r>
    </w:p>
    <w:p w14:paraId="2E71AADB" w14:textId="77777777" w:rsidR="00B2617F" w:rsidRDefault="00000000">
      <w:pPr>
        <w:pStyle w:val="Code"/>
      </w:pPr>
      <w:r>
        <w:t>}                                  // this scope is now over, and s is no</w:t>
      </w:r>
    </w:p>
    <w:p w14:paraId="59B46381" w14:textId="77777777" w:rsidR="00B2617F" w:rsidRDefault="00000000">
      <w:pPr>
        <w:pStyle w:val="Code"/>
      </w:pPr>
      <w:r>
        <w:t xml:space="preserve">                                   // longer valid</w:t>
      </w:r>
    </w:p>
    <w:p w14:paraId="785A44CB" w14:textId="77777777" w:rsidR="00B2617F" w:rsidRDefault="00000000">
      <w:pPr>
        <w:pStyle w:val="Body"/>
      </w:pPr>
      <w:r>
        <w:fldChar w:fldCharType="begin"/>
      </w:r>
      <w:r>
        <w:instrText xml:space="preserve"> XE "drop function: " </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of scope, Rust calls a special function for us. This function is called </w:t>
      </w:r>
      <w:r>
        <w:rPr>
          <w:rStyle w:val="Literal"/>
        </w:rPr>
        <w:t>drop</w:t>
      </w:r>
      <w:r>
        <w:t xml:space="preserve">, 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3A0E2665" w14:textId="77777777" w:rsidR="00B2617F" w:rsidRDefault="00000000">
      <w:pPr>
        <w:pStyle w:val="Note"/>
      </w:pPr>
      <w:r>
        <w:rPr>
          <w:rStyle w:val="NoteHead"/>
          <w:iCs w:val="0"/>
        </w:rPr>
        <w:lastRenderedPageBreak/>
        <w:t>Note</w:t>
      </w:r>
      <w:r>
        <w:tab/>
      </w:r>
      <w:r>
        <w:fldChar w:fldCharType="begin"/>
      </w:r>
      <w:r>
        <w:instrText xml:space="preserve"> XE "Resource Acquisition Is Initialization (RAII): " </w:instrText>
      </w:r>
      <w:r>
        <w:fldChar w:fldCharType="end"/>
      </w:r>
      <w:r>
        <w:fldChar w:fldCharType="begin"/>
      </w:r>
      <w:r>
        <w:instrText xml:space="preserve"> XE "RAII (Resource Acquisition Is Initialization): " </w:instrText>
      </w:r>
      <w:r>
        <w:fldChar w:fldCharType="end"/>
      </w:r>
      <w:r>
        <w:t xml:space="preserve">In C++, this pattern of deallocating resources at the end of an item’s lifetime is sometimes called </w:t>
      </w:r>
      <w:r>
        <w:rPr>
          <w:rStyle w:val="Italic"/>
        </w:rPr>
        <w:t>Resource Acquisition Is Initialization (RAII)</w:t>
      </w:r>
      <w:r>
        <w:t xml:space="preserve">. The </w:t>
      </w:r>
      <w:r>
        <w:rPr>
          <w:rStyle w:val="Literal"/>
        </w:rPr>
        <w:t>drop</w:t>
      </w:r>
      <w:r>
        <w:t xml:space="preserve"> function in Rust will be familiar to you if you’ve used RAII patterns.</w:t>
      </w:r>
    </w:p>
    <w:p w14:paraId="4BE3B3E7" w14:textId="77777777" w:rsidR="00B2617F" w:rsidRDefault="00000000">
      <w:pPr>
        <w:pStyle w:val="Body"/>
      </w:pPr>
      <w: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14:paraId="79797C22" w14:textId="77777777" w:rsidR="00B2617F" w:rsidRDefault="00000000">
      <w:pPr>
        <w:pStyle w:val="HeadC"/>
      </w:pPr>
      <w:r>
        <w:fldChar w:fldCharType="begin"/>
      </w:r>
      <w:r>
        <w:instrText xml:space="preserve"> XE "moving ownership: " </w:instrText>
      </w:r>
      <w:r>
        <w:fldChar w:fldCharType="end"/>
      </w:r>
      <w:r>
        <w:t>Variables and Data Interacting with Move</w:t>
      </w:r>
    </w:p>
    <w:p w14:paraId="449C0EAD" w14:textId="77777777" w:rsidR="00B2617F" w:rsidRDefault="00000000">
      <w:pPr>
        <w:pStyle w:val="Body"/>
      </w:pPr>
      <w:r>
        <w:t>Multiple variables can interact with the same data in different ways in Rust. Let’s look at an example using an integer in Listing 4-2.</w:t>
      </w:r>
    </w:p>
    <w:p w14:paraId="31EBD319" w14:textId="77777777" w:rsidR="00B2617F" w:rsidRDefault="00000000">
      <w:pPr>
        <w:pStyle w:val="Code"/>
      </w:pPr>
      <w:r>
        <w:t>let x = 5;</w:t>
      </w:r>
    </w:p>
    <w:p w14:paraId="3F0E2E2A" w14:textId="77777777" w:rsidR="00B2617F" w:rsidRDefault="00000000">
      <w:pPr>
        <w:pStyle w:val="Code"/>
      </w:pPr>
      <w:r>
        <w:t>let y = x;</w:t>
      </w:r>
    </w:p>
    <w:p w14:paraId="1E0DD10F" w14:textId="77777777" w:rsidR="00B2617F" w:rsidRDefault="00000000">
      <w:pPr>
        <w:pStyle w:val="CodeListingCaption"/>
      </w:pPr>
      <w:r>
        <w:t xml:space="preserve">Assigning the integer value of variable </w:t>
      </w:r>
      <w:r>
        <w:rPr>
          <w:rStyle w:val="Literal"/>
        </w:rPr>
        <w:t>x</w:t>
      </w:r>
      <w:r>
        <w:t xml:space="preserve"> to </w:t>
      </w:r>
      <w:r>
        <w:rPr>
          <w:rStyle w:val="Literal"/>
        </w:rPr>
        <w:t>y</w:t>
      </w:r>
    </w:p>
    <w:p w14:paraId="1319F116" w14:textId="77777777" w:rsidR="00B2617F" w:rsidRDefault="00000000">
      <w:pPr>
        <w:pStyle w:val="Body"/>
      </w:pPr>
      <w:r>
        <w:t xml:space="preserve">We can probably guess what this is doing: “bind the value </w:t>
      </w:r>
      <w:r>
        <w:rPr>
          <w:rStyle w:val="Literal"/>
        </w:rPr>
        <w:t>5</w:t>
      </w:r>
      <w:r>
        <w:t xml:space="preserve"> to </w:t>
      </w:r>
      <w:r>
        <w:rPr>
          <w:rStyle w:val="Literal"/>
        </w:rPr>
        <w:t>x</w:t>
      </w:r>
      <w:r>
        <w:t xml:space="preserve">; then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65429B27" w14:textId="77777777" w:rsidR="00B2617F" w:rsidRDefault="00000000">
      <w:pPr>
        <w:pStyle w:val="Body"/>
      </w:pPr>
      <w:r>
        <w:t xml:space="preserve">Now let’s look at the </w:t>
      </w:r>
      <w:r>
        <w:rPr>
          <w:rStyle w:val="Literal"/>
        </w:rPr>
        <w:t>String</w:t>
      </w:r>
      <w:r>
        <w:t xml:space="preserve"> version:</w:t>
      </w:r>
    </w:p>
    <w:p w14:paraId="47470FEB" w14:textId="77777777" w:rsidR="00B2617F" w:rsidRDefault="00000000">
      <w:pPr>
        <w:pStyle w:val="Code"/>
      </w:pPr>
      <w:r>
        <w:t>let s1 = String::from("hello");</w:t>
      </w:r>
    </w:p>
    <w:p w14:paraId="0C3A81AB" w14:textId="77777777" w:rsidR="00B2617F" w:rsidRDefault="00000000">
      <w:pPr>
        <w:pStyle w:val="Code"/>
      </w:pPr>
      <w:r>
        <w:t>let s2 = s1;</w:t>
      </w:r>
    </w:p>
    <w:p w14:paraId="3B8D21B0" w14:textId="77777777" w:rsidR="00B2617F" w:rsidRDefault="00000000">
      <w:pPr>
        <w:pStyle w:val="Body"/>
      </w:pPr>
      <w:r>
        <w:t xml:space="preserve">This looks very similar, so we might assume that the way it works would be the same: that is, the second line would make a copy of the value in </w:t>
      </w:r>
      <w:r>
        <w:rPr>
          <w:rStyle w:val="Literal"/>
        </w:rPr>
        <w:t>s1</w:t>
      </w:r>
      <w:r>
        <w:t xml:space="preserve"> and bind it to </w:t>
      </w:r>
      <w:r>
        <w:rPr>
          <w:rStyle w:val="Literal"/>
        </w:rPr>
        <w:t>s2</w:t>
      </w:r>
      <w:r>
        <w:t>. But this isn’t quite what happens.</w:t>
      </w:r>
    </w:p>
    <w:p w14:paraId="305228FE" w14:textId="77777777" w:rsidR="00B2617F" w:rsidRDefault="00000000">
      <w:pPr>
        <w:pStyle w:val="Body"/>
      </w:pPr>
      <w:r>
        <w:t xml:space="preserve">Take a look at Figure 4-1 to see what is happening to </w:t>
      </w:r>
      <w:r>
        <w:rPr>
          <w:rStyle w:val="Literal"/>
        </w:rPr>
        <w:t>String</w:t>
      </w:r>
      <w:r>
        <w:t xml:space="preserve"> under the covers. A </w:t>
      </w:r>
      <w:r>
        <w:rPr>
          <w:rStyle w:val="Literal"/>
        </w:rPr>
        <w:t>String</w:t>
      </w:r>
      <w:r>
        <w:t xml:space="preserve"> is made up of three parts, shown on the left: a pointer to the memory that holds the contents of the string, a length, and a capacity. This group of data is stored on the stack. On the right is the memory on the heap that holds the contents.</w:t>
      </w:r>
    </w:p>
    <w:p w14:paraId="5AFB59C2" w14:textId="77777777" w:rsidR="00B2617F" w:rsidRDefault="00000000">
      <w:pPr>
        <w:pStyle w:val="ProductionDirective"/>
      </w:pPr>
      <w:r>
        <w:t>PROD: I’m not positive all figures should be picked up from the previous edition.</w:t>
      </w:r>
    </w:p>
    <w:p w14:paraId="77AF5E3C" w14:textId="77777777" w:rsidR="00B2617F" w:rsidRDefault="00000000">
      <w:pPr>
        <w:pStyle w:val="GraphicSlug"/>
      </w:pPr>
      <w:r>
        <w:lastRenderedPageBreak/>
        <w:t>f04001.eps</w:t>
      </w:r>
    </w:p>
    <w:p w14:paraId="1DBF202E" w14:textId="3F4FD7CE" w:rsidR="00B2617F" w:rsidRPr="00F41CC6" w:rsidRDefault="00F41CC6" w:rsidP="00F41CC6">
      <w:pPr>
        <w:pStyle w:val="Body"/>
        <w:rPr>
          <w:rStyle w:val="AltText"/>
          <w:lang w:val="en-CA"/>
        </w:rPr>
      </w:pPr>
      <w:r w:rsidRPr="00F41CC6">
        <w:rPr>
          <w:rStyle w:val="AltText"/>
          <w:lang w:val="en-CA"/>
        </w:rPr>
        <w:t>Two tables: the first table contains the representation of s1 on the</w:t>
      </w:r>
      <w:r>
        <w:rPr>
          <w:rStyle w:val="AltText"/>
          <w:lang w:val="en-CA"/>
        </w:rPr>
        <w:t xml:space="preserve"> </w:t>
      </w:r>
      <w:r w:rsidRPr="00F41CC6">
        <w:rPr>
          <w:rStyle w:val="AltText"/>
          <w:lang w:val="en-CA"/>
        </w:rPr>
        <w:t>stack, consisting of its length (5), capacity (5), and a pointer to the first</w:t>
      </w:r>
      <w:r>
        <w:rPr>
          <w:rStyle w:val="AltText"/>
          <w:lang w:val="en-CA"/>
        </w:rPr>
        <w:t xml:space="preserve"> </w:t>
      </w:r>
      <w:r w:rsidRPr="00F41CC6">
        <w:rPr>
          <w:rStyle w:val="AltText"/>
          <w:lang w:val="en-CA"/>
        </w:rPr>
        <w:t>value in the second table. The second table contains the representation of the</w:t>
      </w:r>
      <w:r>
        <w:rPr>
          <w:rStyle w:val="AltText"/>
          <w:lang w:val="en-CA"/>
        </w:rPr>
        <w:t xml:space="preserve"> </w:t>
      </w:r>
      <w:r w:rsidRPr="00F41CC6">
        <w:rPr>
          <w:rStyle w:val="AltText"/>
          <w:lang w:val="en-CA"/>
        </w:rPr>
        <w:t>string data on the heap, byte by byte.</w:t>
      </w:r>
    </w:p>
    <w:p w14:paraId="48424C44" w14:textId="77777777" w:rsidR="00B2617F" w:rsidRDefault="00000000">
      <w:pPr>
        <w:pStyle w:val="Body"/>
      </w:pPr>
      <w:r>
        <w:rPr>
          <w:noProof/>
        </w:rPr>
        <w:drawing>
          <wp:inline distT="0" distB="0" distL="0" distR="0" wp14:anchorId="1AEC291F" wp14:editId="70F245C1">
            <wp:extent cx="18923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892300" cy="1117600"/>
                    </a:xfrm>
                    <a:prstGeom prst="rect">
                      <a:avLst/>
                    </a:prstGeom>
                    <a:noFill/>
                  </pic:spPr>
                </pic:pic>
              </a:graphicData>
            </a:graphic>
          </wp:inline>
        </w:drawing>
      </w:r>
    </w:p>
    <w:p w14:paraId="3274B873" w14:textId="77777777" w:rsidR="00B2617F" w:rsidRDefault="00000000">
      <w:pPr>
        <w:pStyle w:val="CaptionLine"/>
        <w:numPr>
          <w:ilvl w:val="4"/>
          <w:numId w:val="18"/>
        </w:numPr>
      </w:pPr>
      <w:r>
        <w:t xml:space="preserve">Representation in memory of a </w:t>
      </w:r>
      <w:r>
        <w:rPr>
          <w:rStyle w:val="Literal"/>
        </w:rPr>
        <w:t>String</w:t>
      </w:r>
      <w:r>
        <w:t xml:space="preserve"> holding the value </w:t>
      </w:r>
      <w:r>
        <w:rPr>
          <w:rStyle w:val="Literal"/>
        </w:rPr>
        <w:t>"hello"</w:t>
      </w:r>
      <w:r>
        <w:t xml:space="preserve"> bound to </w:t>
      </w:r>
      <w:r>
        <w:rPr>
          <w:rStyle w:val="Literal"/>
        </w:rPr>
        <w:t>s1</w:t>
      </w:r>
    </w:p>
    <w:p w14:paraId="42D4F542" w14:textId="77777777" w:rsidR="00B2617F" w:rsidRDefault="00000000">
      <w:pPr>
        <w:pStyle w:val="Body"/>
      </w:pPr>
      <w:r>
        <w:t xml:space="preserve">The length is how much memory, in bytes, the contents of the </w:t>
      </w:r>
      <w:r>
        <w:rPr>
          <w:rStyle w:val="Literal"/>
        </w:rPr>
        <w:t>String</w:t>
      </w:r>
      <w:r>
        <w:t xml:space="preserve"> are currently using. The capacity is the total amount of memory, in bytes, that the </w:t>
      </w:r>
      <w:r>
        <w:rPr>
          <w:rStyle w:val="Literal"/>
        </w:rPr>
        <w:t>String</w:t>
      </w:r>
      <w:r>
        <w:t xml:space="preserve"> has received from the allocator. The difference between length and capacity matters, but not in this context, so for now, it’s fine to ignore the capacity.</w:t>
      </w:r>
    </w:p>
    <w:p w14:paraId="7ED1CAE0" w14:textId="77777777" w:rsidR="00B2617F"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5160F4C7" w14:textId="77777777" w:rsidR="00B2617F" w:rsidRDefault="00000000">
      <w:pPr>
        <w:pStyle w:val="GraphicSlug"/>
      </w:pPr>
      <w:r>
        <w:t>f04002.eps</w:t>
      </w:r>
    </w:p>
    <w:p w14:paraId="15224324" w14:textId="77777777" w:rsidR="00702E3F" w:rsidRDefault="00702E3F" w:rsidP="00702E3F">
      <w:pPr>
        <w:pStyle w:val="Body"/>
        <w:rPr>
          <w:rStyle w:val="AltText"/>
        </w:rPr>
      </w:pPr>
      <w:r w:rsidRPr="00702E3F">
        <w:rPr>
          <w:rStyle w:val="AltText"/>
        </w:rPr>
        <w:t>Three tables: tables s1 and s2 representing those strings on the</w:t>
      </w:r>
      <w:r>
        <w:rPr>
          <w:rStyle w:val="AltText"/>
        </w:rPr>
        <w:t xml:space="preserve"> </w:t>
      </w:r>
      <w:r w:rsidRPr="00702E3F">
        <w:rPr>
          <w:rStyle w:val="AltText"/>
        </w:rPr>
        <w:t>stack, respectively, and both pointing to the same string data on the heap.</w:t>
      </w:r>
    </w:p>
    <w:p w14:paraId="529D8E33" w14:textId="04FDBC02" w:rsidR="00B2617F" w:rsidRPr="00702E3F" w:rsidRDefault="00000000" w:rsidP="00702E3F">
      <w:pPr>
        <w:pStyle w:val="Body"/>
        <w:rPr>
          <w:color w:val="FF358C"/>
          <w:u w:val="single"/>
        </w:rPr>
      </w:pPr>
      <w:r>
        <w:rPr>
          <w:noProof/>
        </w:rPr>
        <w:drawing>
          <wp:inline distT="0" distB="0" distL="0" distR="0" wp14:anchorId="196ADF7F" wp14:editId="340CD1A5">
            <wp:extent cx="18923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1892300" cy="1841500"/>
                    </a:xfrm>
                    <a:prstGeom prst="rect">
                      <a:avLst/>
                    </a:prstGeom>
                    <a:noFill/>
                  </pic:spPr>
                </pic:pic>
              </a:graphicData>
            </a:graphic>
          </wp:inline>
        </w:drawing>
      </w:r>
    </w:p>
    <w:p w14:paraId="01650AA1" w14:textId="77777777" w:rsidR="00B2617F" w:rsidRDefault="00000000">
      <w:pPr>
        <w:pStyle w:val="CaptionLine"/>
      </w:pPr>
      <w:r>
        <w:lastRenderedPageBreak/>
        <w:t xml:space="preserve">Representation in memory of the variable </w:t>
      </w:r>
      <w:r>
        <w:rPr>
          <w:rStyle w:val="Literal"/>
        </w:rPr>
        <w:t>s2</w:t>
      </w:r>
      <w:r>
        <w:t xml:space="preserve"> that has a copy of the pointer, length, and capacity of </w:t>
      </w:r>
      <w:r>
        <w:rPr>
          <w:rStyle w:val="Literal"/>
        </w:rPr>
        <w:t>s1</w:t>
      </w:r>
    </w:p>
    <w:p w14:paraId="1C557CA3" w14:textId="77777777" w:rsidR="00B2617F"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169B2AE5" w14:textId="77777777" w:rsidR="00B2617F" w:rsidRDefault="00000000">
      <w:pPr>
        <w:pStyle w:val="GraphicSlug"/>
      </w:pPr>
      <w:r>
        <w:t>f04003.eps</w:t>
      </w:r>
    </w:p>
    <w:p w14:paraId="3490E113" w14:textId="77777777" w:rsidR="00320DBC" w:rsidRPr="00320DBC" w:rsidRDefault="00320DBC" w:rsidP="00320DBC">
      <w:pPr>
        <w:pStyle w:val="Body"/>
        <w:rPr>
          <w:rStyle w:val="AltText"/>
        </w:rPr>
      </w:pPr>
      <w:r w:rsidRPr="00320DBC">
        <w:rPr>
          <w:rStyle w:val="AltText"/>
        </w:rPr>
        <w:t>Four tables: two tables representing the stack data for s1 and s2,</w:t>
      </w:r>
    </w:p>
    <w:p w14:paraId="59C96294" w14:textId="12070FCA" w:rsidR="00B2617F" w:rsidRDefault="00320DBC" w:rsidP="00320DBC">
      <w:pPr>
        <w:pStyle w:val="Body"/>
        <w:rPr>
          <w:rStyle w:val="AltText"/>
        </w:rPr>
      </w:pPr>
      <w:r w:rsidRPr="00320DBC">
        <w:rPr>
          <w:rStyle w:val="AltText"/>
        </w:rPr>
        <w:t>and each points to its own copy of string data on the heap.</w:t>
      </w:r>
    </w:p>
    <w:p w14:paraId="1DD79F9F" w14:textId="77777777" w:rsidR="00B2617F" w:rsidRDefault="00000000">
      <w:pPr>
        <w:pStyle w:val="Body"/>
      </w:pPr>
      <w:r>
        <w:rPr>
          <w:noProof/>
        </w:rPr>
        <w:drawing>
          <wp:inline distT="0" distB="0" distL="0" distR="0" wp14:anchorId="6AD37DDB" wp14:editId="4E902F5F">
            <wp:extent cx="1892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1892300" cy="2247900"/>
                    </a:xfrm>
                    <a:prstGeom prst="rect">
                      <a:avLst/>
                    </a:prstGeom>
                    <a:noFill/>
                  </pic:spPr>
                </pic:pic>
              </a:graphicData>
            </a:graphic>
          </wp:inline>
        </w:drawing>
      </w:r>
    </w:p>
    <w:p w14:paraId="74135C71" w14:textId="77777777" w:rsidR="00B2617F" w:rsidRDefault="00000000">
      <w:pPr>
        <w:pStyle w:val="CaptionLine"/>
      </w:pPr>
      <w:r>
        <w:t xml:space="preserve">Another possibility for what </w:t>
      </w:r>
      <w:r>
        <w:rPr>
          <w:rStyle w:val="Literal"/>
        </w:rPr>
        <w:t>s2 = s1</w:t>
      </w:r>
      <w:r>
        <w:t xml:space="preserve"> might do if Rust copied the heap data as well</w:t>
      </w:r>
    </w:p>
    <w:p w14:paraId="25CE5868" w14:textId="77777777" w:rsidR="00B2617F" w:rsidRDefault="00000000">
      <w:pPr>
        <w:pStyle w:val="Body"/>
      </w:pPr>
      <w:r>
        <w:t xml:space="preserve">Earlier, we said that when a variable goes out of scope, Rust automatically calls the </w:t>
      </w:r>
      <w:r>
        <w:rPr>
          <w:rStyle w:val="Literal"/>
        </w:rPr>
        <w:t>drop</w:t>
      </w:r>
      <w:r>
        <w:t xml:space="preserve"> function and cleans up the heap memory for that variable. But Figure 4-2 shows both data pointers pointing to the same location. </w:t>
      </w:r>
      <w:r>
        <w:fldChar w:fldCharType="begin"/>
      </w:r>
      <w:r>
        <w:rPr>
          <w:spacing w:val="-2"/>
        </w:rPr>
        <w:instrText xml:space="preserve"> XE "double free error: " </w:instrText>
      </w:r>
      <w:r>
        <w:rPr>
          <w:spacing w:val="-2"/>
        </w:rPr>
        <w:fldChar w:fldCharType="end"/>
      </w:r>
      <w:r>
        <w:t xml:space="preserve">This is a problem: when </w:t>
      </w:r>
      <w:r>
        <w:rPr>
          <w:rStyle w:val="Literal"/>
        </w:rPr>
        <w:t>s2</w:t>
      </w:r>
      <w:r>
        <w:t xml:space="preserve"> and </w:t>
      </w:r>
      <w:r>
        <w:rPr>
          <w:rStyle w:val="Literal"/>
        </w:rPr>
        <w:t>s1</w:t>
      </w:r>
      <w:r>
        <w:t xml:space="preserve"> go out of scope, they will both try to free the same memory. This is known as a </w:t>
      </w:r>
      <w:r>
        <w:rPr>
          <w:rStyle w:val="Italic"/>
        </w:rPr>
        <w:t>double free</w:t>
      </w:r>
      <w:r>
        <w:t xml:space="preserve"> error and is one of the memory safety bugs we mentioned previously. Freeing memory twice can lead to memory corruption, which can potentially lead to security vulnerabilities.</w:t>
      </w:r>
    </w:p>
    <w:p w14:paraId="78226345" w14:textId="77777777" w:rsidR="00B2617F" w:rsidRDefault="00000000">
      <w:pPr>
        <w:pStyle w:val="Body"/>
      </w:pPr>
      <w:r>
        <w:fldChar w:fldCharType="begin"/>
      </w:r>
      <w:r>
        <w:instrText xml:space="preserve"> XE "invalidated variable: " </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5A4757EF" w14:textId="77777777" w:rsidR="00B2617F" w:rsidRDefault="00000000">
      <w:pPr>
        <w:pStyle w:val="Code"/>
      </w:pPr>
      <w:r>
        <w:lastRenderedPageBreak/>
        <w:t>let s1 = String::from("hello");</w:t>
      </w:r>
    </w:p>
    <w:p w14:paraId="7E054E0D" w14:textId="77777777" w:rsidR="00B2617F" w:rsidRDefault="00000000">
      <w:pPr>
        <w:pStyle w:val="Code"/>
      </w:pPr>
      <w:r>
        <w:t>let s2 = s1;</w:t>
      </w:r>
    </w:p>
    <w:p w14:paraId="2C904DF2" w14:textId="77777777" w:rsidR="00B2617F" w:rsidRDefault="00B2617F">
      <w:pPr>
        <w:pStyle w:val="Code"/>
      </w:pPr>
    </w:p>
    <w:p w14:paraId="370B151B" w14:textId="77777777" w:rsidR="00B2617F" w:rsidRDefault="00000000">
      <w:pPr>
        <w:pStyle w:val="Code"/>
      </w:pPr>
      <w:proofErr w:type="spellStart"/>
      <w:r>
        <w:t>println</w:t>
      </w:r>
      <w:proofErr w:type="spellEnd"/>
      <w:r>
        <w:t>!("{s1}, world!");</w:t>
      </w:r>
    </w:p>
    <w:p w14:paraId="3F357EA1" w14:textId="77777777" w:rsidR="00B2617F" w:rsidRDefault="00000000">
      <w:pPr>
        <w:pStyle w:val="Body"/>
      </w:pPr>
      <w:r>
        <w:t>You’ll get an error like this because Rust prevents you from using the invalidated reference:</w:t>
      </w:r>
    </w:p>
    <w:p w14:paraId="0247CDD2" w14:textId="77777777" w:rsidR="00B2617F" w:rsidRDefault="00000000">
      <w:pPr>
        <w:pStyle w:val="Code"/>
      </w:pPr>
      <w:r>
        <w:t>error[E0382]: borrow of moved value: `s1`</w:t>
      </w:r>
    </w:p>
    <w:p w14:paraId="17AF90E9" w14:textId="77777777" w:rsidR="00B2617F" w:rsidRDefault="00000000">
      <w:pPr>
        <w:pStyle w:val="Code"/>
      </w:pPr>
      <w:r>
        <w:t xml:space="preserve"> --&gt; </w:t>
      </w:r>
      <w:proofErr w:type="spellStart"/>
      <w:r>
        <w:t>src</w:t>
      </w:r>
      <w:proofErr w:type="spellEnd"/>
      <w:r>
        <w:t>/main.rs:5:28</w:t>
      </w:r>
    </w:p>
    <w:p w14:paraId="45570726" w14:textId="77777777" w:rsidR="00B2617F" w:rsidRDefault="00000000">
      <w:pPr>
        <w:pStyle w:val="Code"/>
      </w:pPr>
      <w:r>
        <w:t xml:space="preserve">  |</w:t>
      </w:r>
    </w:p>
    <w:p w14:paraId="36BA18BE" w14:textId="77777777" w:rsidR="00B2617F" w:rsidRDefault="00000000">
      <w:pPr>
        <w:pStyle w:val="Code"/>
      </w:pPr>
      <w:r>
        <w:t>2 |     let s1 = String::from("hello");</w:t>
      </w:r>
    </w:p>
    <w:p w14:paraId="1C5405FF" w14:textId="77777777" w:rsidR="00B2617F" w:rsidRDefault="00000000">
      <w:pPr>
        <w:pStyle w:val="Code"/>
      </w:pPr>
      <w:r>
        <w:t xml:space="preserve">  |         -- move occurs because `s1` has type `String`, which</w:t>
      </w:r>
    </w:p>
    <w:p w14:paraId="5E76BA5D" w14:textId="77777777" w:rsidR="00B2617F" w:rsidRDefault="00000000">
      <w:pPr>
        <w:pStyle w:val="Code"/>
      </w:pPr>
      <w:r>
        <w:t xml:space="preserve"> does not implement the `Copy` trait</w:t>
      </w:r>
    </w:p>
    <w:p w14:paraId="0BD85A81" w14:textId="77777777" w:rsidR="00B2617F" w:rsidRDefault="00000000">
      <w:pPr>
        <w:pStyle w:val="Code"/>
      </w:pPr>
      <w:r>
        <w:t>3 |     let s2 = s1;</w:t>
      </w:r>
    </w:p>
    <w:p w14:paraId="0614BCBE" w14:textId="77777777" w:rsidR="00B2617F" w:rsidRDefault="00000000">
      <w:pPr>
        <w:pStyle w:val="Code"/>
      </w:pPr>
      <w:r>
        <w:t xml:space="preserve">  |              -- value moved here</w:t>
      </w:r>
    </w:p>
    <w:p w14:paraId="64996923" w14:textId="77777777" w:rsidR="00B2617F" w:rsidRDefault="00000000">
      <w:pPr>
        <w:pStyle w:val="Code"/>
      </w:pPr>
      <w:r>
        <w:t>4 |</w:t>
      </w:r>
    </w:p>
    <w:p w14:paraId="6C6352AE" w14:textId="77777777" w:rsidR="00B2617F" w:rsidRDefault="00000000">
      <w:pPr>
        <w:pStyle w:val="Code"/>
      </w:pPr>
      <w:r>
        <w:t xml:space="preserve">5 |     </w:t>
      </w:r>
      <w:proofErr w:type="spellStart"/>
      <w:r>
        <w:t>println</w:t>
      </w:r>
      <w:proofErr w:type="spellEnd"/>
      <w:r>
        <w:t>!("{s1}, world!");</w:t>
      </w:r>
    </w:p>
    <w:p w14:paraId="3967DDCA" w14:textId="7973C7FB" w:rsidR="00B2617F" w:rsidRDefault="00000000">
      <w:pPr>
        <w:pStyle w:val="Code"/>
      </w:pPr>
      <w:r>
        <w:t xml:space="preserve">  |               </w:t>
      </w:r>
      <w:r w:rsidR="00AF6D8D">
        <w:t>^</w:t>
      </w:r>
      <w:r>
        <w:t>^^</w:t>
      </w:r>
      <w:r w:rsidR="00AF6D8D">
        <w:t xml:space="preserve">^ </w:t>
      </w:r>
      <w:r>
        <w:t>value borrowed here after move</w:t>
      </w:r>
    </w:p>
    <w:p w14:paraId="60B45C88" w14:textId="77777777" w:rsidR="00B2617F"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Figure 4-4.</w:t>
      </w:r>
    </w:p>
    <w:p w14:paraId="024EB88F" w14:textId="77777777" w:rsidR="00B2617F" w:rsidRDefault="00000000">
      <w:pPr>
        <w:pStyle w:val="GraphicSlug"/>
      </w:pPr>
      <w:r>
        <w:t>f04004.eps</w:t>
      </w:r>
    </w:p>
    <w:p w14:paraId="210AEFB0" w14:textId="01B8D9A9" w:rsidR="00B2617F" w:rsidRDefault="005A1254" w:rsidP="005A1254">
      <w:pPr>
        <w:pStyle w:val="Body"/>
        <w:rPr>
          <w:rStyle w:val="AltText"/>
        </w:rPr>
      </w:pPr>
      <w:r w:rsidRPr="005A1254">
        <w:rPr>
          <w:rStyle w:val="AltText"/>
        </w:rPr>
        <w:t>Three tables: tables s1 and s2 representing those strings on the</w:t>
      </w:r>
      <w:r>
        <w:rPr>
          <w:rStyle w:val="AltText"/>
        </w:rPr>
        <w:t xml:space="preserve"> </w:t>
      </w:r>
      <w:r w:rsidRPr="005A1254">
        <w:rPr>
          <w:rStyle w:val="AltText"/>
        </w:rPr>
        <w:t>stack, respectively, and both pointing to the same string data on the heap.</w:t>
      </w:r>
      <w:r>
        <w:rPr>
          <w:rStyle w:val="AltText"/>
        </w:rPr>
        <w:t xml:space="preserve"> </w:t>
      </w:r>
      <w:r w:rsidRPr="005A1254">
        <w:rPr>
          <w:rStyle w:val="AltText"/>
        </w:rPr>
        <w:t>Table s1 is grayed out because s1 is no longer valid; only s2 can be used to</w:t>
      </w:r>
      <w:r>
        <w:rPr>
          <w:rStyle w:val="AltText"/>
        </w:rPr>
        <w:t xml:space="preserve"> </w:t>
      </w:r>
      <w:r w:rsidRPr="005A1254">
        <w:rPr>
          <w:rStyle w:val="AltText"/>
        </w:rPr>
        <w:t>access the heap data.</w:t>
      </w:r>
    </w:p>
    <w:p w14:paraId="3B99ED16" w14:textId="77777777" w:rsidR="00B2617F" w:rsidRDefault="00000000">
      <w:pPr>
        <w:pStyle w:val="Body"/>
      </w:pPr>
      <w:r>
        <w:rPr>
          <w:noProof/>
        </w:rPr>
        <w:drawing>
          <wp:inline distT="0" distB="0" distL="0" distR="0" wp14:anchorId="0C76303F" wp14:editId="2D25A778">
            <wp:extent cx="18923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tretch>
                      <a:fillRect/>
                    </a:stretch>
                  </pic:blipFill>
                  <pic:spPr bwMode="auto">
                    <a:xfrm>
                      <a:off x="0" y="0"/>
                      <a:ext cx="1892300" cy="1879600"/>
                    </a:xfrm>
                    <a:prstGeom prst="rect">
                      <a:avLst/>
                    </a:prstGeom>
                    <a:noFill/>
                  </pic:spPr>
                </pic:pic>
              </a:graphicData>
            </a:graphic>
          </wp:inline>
        </w:drawing>
      </w:r>
    </w:p>
    <w:p w14:paraId="1B292DAD" w14:textId="77777777" w:rsidR="00B2617F" w:rsidRDefault="00000000">
      <w:pPr>
        <w:pStyle w:val="CaptionLine"/>
      </w:pPr>
      <w:r>
        <w:t xml:space="preserve">Representation in memory after </w:t>
      </w:r>
      <w:r>
        <w:rPr>
          <w:rStyle w:val="Literal"/>
        </w:rPr>
        <w:t>s1</w:t>
      </w:r>
      <w:r>
        <w:t xml:space="preserve"> has been invalidated</w:t>
      </w:r>
    </w:p>
    <w:p w14:paraId="15CA00AB" w14:textId="77777777" w:rsidR="00B2617F" w:rsidRDefault="00000000">
      <w:pPr>
        <w:pStyle w:val="Body"/>
      </w:pPr>
      <w:r>
        <w:lastRenderedPageBreak/>
        <w:t xml:space="preserve">That solves our problem! With only </w:t>
      </w:r>
      <w:r>
        <w:rPr>
          <w:rStyle w:val="Literal"/>
        </w:rPr>
        <w:t>s2</w:t>
      </w:r>
      <w:r>
        <w:t xml:space="preserve"> valid, when it goes out of scope it alone will free the memory, and we’re done.</w:t>
      </w:r>
    </w:p>
    <w:p w14:paraId="01886A28" w14:textId="77777777" w:rsidR="00B2617F" w:rsidRDefault="00000000">
      <w:pPr>
        <w:pStyle w:val="Body"/>
        <w:rPr>
          <w:ins w:id="6" w:author="Chris Krycho" w:date="2025-02-26T08:27:00Z"/>
        </w:rPr>
      </w:pPr>
      <w:r>
        <w:t xml:space="preserve">In addition, there’s a design choice that’s implied by this: Rust will never automatically create “deep” copies of your data. Therefore, any </w:t>
      </w:r>
      <w:r>
        <w:rPr>
          <w:rStyle w:val="Italic"/>
        </w:rPr>
        <w:t>automatic</w:t>
      </w:r>
      <w:r>
        <w:t xml:space="preserve"> copying can be assumed to be inexpensive in terms of runtime performance. </w:t>
      </w:r>
    </w:p>
    <w:p w14:paraId="695D1F53" w14:textId="77777777" w:rsidR="00B2617F" w:rsidRDefault="00000000">
      <w:pPr>
        <w:pStyle w:val="HeadC"/>
        <w:rPr>
          <w:ins w:id="7" w:author="Chris Krycho" w:date="2025-02-26T08:27:00Z"/>
          <w:lang w:eastAsia="en-GB"/>
        </w:rPr>
      </w:pPr>
      <w:ins w:id="8" w:author="Chris Krycho" w:date="2025-02-26T08:27:00Z">
        <w:r>
          <w:rPr>
            <w:lang w:eastAsia="en-GB"/>
          </w:rPr>
          <w:t>Scope and Assignment</w:t>
        </w:r>
      </w:ins>
    </w:p>
    <w:p w14:paraId="3487A618" w14:textId="77777777" w:rsidR="00B2617F" w:rsidRDefault="00000000">
      <w:pPr>
        <w:pStyle w:val="Body"/>
        <w:rPr>
          <w:ins w:id="9" w:author="Chris Krycho" w:date="2025-02-26T08:27:00Z"/>
          <w:lang w:val="en-CA" w:eastAsia="en-GB"/>
        </w:rPr>
        <w:pPrChange w:id="10" w:author="Chris Krycho" w:date="2025-02-26T08:28:00Z">
          <w:pPr>
            <w:pStyle w:val="Code"/>
          </w:pPr>
        </w:pPrChange>
      </w:pPr>
      <w:r>
        <w:rPr>
          <w:lang w:val="en-CA" w:eastAsia="en-GB"/>
        </w:rPr>
        <w:t>The inverse of this is true for the relationship between scoping, ownership, and memory being freed via the </w:t>
      </w:r>
      <w:ins w:id="11" w:author="Chris Krycho" w:date="2025-02-26T08:27:00Z">
        <w:r>
          <w:rPr>
            <w:rStyle w:val="Literal"/>
          </w:rPr>
          <w:t>drop</w:t>
        </w:r>
        <w:r>
          <w:rPr>
            <w:lang w:val="en-CA" w:eastAsia="en-GB"/>
          </w:rPr>
          <w:t> function as well. When you assign a completely new value to an existing variable, Rust will call </w:t>
        </w:r>
        <w:r>
          <w:rPr>
            <w:rStyle w:val="Literal"/>
          </w:rPr>
          <w:t>drop</w:t>
        </w:r>
        <w:r>
          <w:rPr>
            <w:lang w:val="en-CA" w:eastAsia="en-GB"/>
          </w:rPr>
          <w:t> and free the original value’s memory immediately. Consider this code, for example:</w:t>
        </w:r>
      </w:ins>
    </w:p>
    <w:p w14:paraId="52FBBE16" w14:textId="77777777" w:rsidR="00B2617F" w:rsidRDefault="00000000">
      <w:pPr>
        <w:pStyle w:val="Code"/>
        <w:rPr>
          <w:ins w:id="12" w:author="Chris Krycho" w:date="2025-02-26T08:27:00Z"/>
          <w:lang w:eastAsia="en-US"/>
        </w:rPr>
      </w:pPr>
      <w:ins w:id="13" w:author="Chris Krycho" w:date="2025-02-26T08:27:00Z">
        <w:r>
          <w:rPr>
            <w:lang w:eastAsia="en-US"/>
          </w:rPr>
          <w:t>let mut s = String::from("hello");</w:t>
        </w:r>
      </w:ins>
    </w:p>
    <w:p w14:paraId="1EB823E4" w14:textId="77777777" w:rsidR="00B2617F" w:rsidRDefault="00000000">
      <w:pPr>
        <w:pStyle w:val="Code"/>
        <w:rPr>
          <w:ins w:id="14" w:author="Chris Krycho" w:date="2025-02-26T08:27:00Z"/>
          <w:lang w:eastAsia="en-US"/>
        </w:rPr>
      </w:pPr>
      <w:ins w:id="15" w:author="Chris Krycho" w:date="2025-02-26T08:27:00Z">
        <w:r>
          <w:rPr>
            <w:lang w:eastAsia="en-US"/>
          </w:rPr>
          <w:t>s = String::from("ahoy");</w:t>
        </w:r>
      </w:ins>
    </w:p>
    <w:p w14:paraId="1945A9C3" w14:textId="77777777" w:rsidR="00B2617F" w:rsidRDefault="00B2617F">
      <w:pPr>
        <w:pStyle w:val="Code"/>
        <w:rPr>
          <w:ins w:id="16" w:author="Chris Krycho" w:date="2025-02-26T08:27:00Z"/>
          <w:lang w:eastAsia="en-US"/>
        </w:rPr>
      </w:pPr>
    </w:p>
    <w:p w14:paraId="208E5FB4" w14:textId="77777777" w:rsidR="00B2617F" w:rsidRDefault="00000000">
      <w:pPr>
        <w:pStyle w:val="Code"/>
        <w:rPr>
          <w:ins w:id="17" w:author="Chris Krycho" w:date="2025-02-26T08:27:00Z"/>
        </w:rPr>
      </w:pPr>
      <w:proofErr w:type="spellStart"/>
      <w:ins w:id="18" w:author="Chris Krycho" w:date="2025-02-26T08:27:00Z">
        <w:r>
          <w:rPr>
            <w:lang w:eastAsia="en-US"/>
          </w:rPr>
          <w:t>println</w:t>
        </w:r>
        <w:proofErr w:type="spellEnd"/>
        <w:r>
          <w:rPr>
            <w:lang w:eastAsia="en-US"/>
          </w:rPr>
          <w:t>!("{s}, world!");</w:t>
        </w:r>
      </w:ins>
    </w:p>
    <w:p w14:paraId="10FA4945" w14:textId="77777777" w:rsidR="00B2617F" w:rsidRDefault="00000000">
      <w:pPr>
        <w:pStyle w:val="Body"/>
        <w:rPr>
          <w:ins w:id="19" w:author="Chris Krycho" w:date="2025-02-26T08:27:00Z"/>
          <w:lang w:val="en-CA" w:eastAsia="en-GB"/>
        </w:rPr>
      </w:pPr>
      <w:ins w:id="20" w:author="Chris Krycho" w:date="2025-02-26T08:27:00Z">
        <w:r>
          <w:rPr>
            <w:lang w:val="en-CA" w:eastAsia="en-GB"/>
          </w:rPr>
          <w:t>We initially declare a variable </w:t>
        </w:r>
        <w:r>
          <w:rPr>
            <w:rStyle w:val="Literal"/>
          </w:rPr>
          <w:t>s</w:t>
        </w:r>
        <w:r>
          <w:rPr>
            <w:lang w:val="en-CA" w:eastAsia="en-GB"/>
          </w:rPr>
          <w:t> and bind it to a </w:t>
        </w:r>
        <w:r>
          <w:rPr>
            <w:rStyle w:val="Literal"/>
          </w:rPr>
          <w:t>String</w:t>
        </w:r>
        <w:r>
          <w:rPr>
            <w:lang w:val="en-CA" w:eastAsia="en-GB"/>
          </w:rPr>
          <w:t xml:space="preserve"> with the value </w:t>
        </w:r>
        <w:r>
          <w:rPr>
            <w:rStyle w:val="Literal"/>
          </w:rPr>
          <w:t>"hello"</w:t>
        </w:r>
        <w:r>
          <w:rPr>
            <w:lang w:val="en-CA" w:eastAsia="en-GB"/>
          </w:rPr>
          <w:t xml:space="preserve">. Then we immediately create </w:t>
        </w:r>
      </w:ins>
      <w:r>
        <w:rPr>
          <w:lang w:val="en-CA" w:eastAsia="en-GB"/>
        </w:rPr>
        <w:t xml:space="preserve">a </w:t>
      </w:r>
      <w:ins w:id="21" w:author="Chris Krycho" w:date="2025-02-26T08:27:00Z">
        <w:r>
          <w:rPr>
            <w:lang w:val="en-CA" w:eastAsia="en-GB"/>
          </w:rPr>
          <w:t>new </w:t>
        </w:r>
        <w:r>
          <w:rPr>
            <w:rStyle w:val="Literal"/>
          </w:rPr>
          <w:t>String</w:t>
        </w:r>
        <w:r>
          <w:rPr>
            <w:lang w:val="en-CA" w:eastAsia="en-GB"/>
          </w:rPr>
          <w:t> with the value </w:t>
        </w:r>
        <w:r>
          <w:rPr>
            <w:rStyle w:val="Literal"/>
          </w:rPr>
          <w:t>"ahoy"</w:t>
        </w:r>
        <w:r>
          <w:rPr>
            <w:lang w:val="en-CA" w:eastAsia="en-GB"/>
          </w:rPr>
          <w:t> and assign it to </w:t>
        </w:r>
        <w:r>
          <w:rPr>
            <w:rStyle w:val="Literal"/>
          </w:rPr>
          <w:t>s</w:t>
        </w:r>
        <w:r>
          <w:rPr>
            <w:lang w:val="en-CA" w:eastAsia="en-GB"/>
          </w:rPr>
          <w:t>. At this point, nothing is referring to the original value on the heap at all.</w:t>
        </w:r>
      </w:ins>
    </w:p>
    <w:p w14:paraId="6CD99D7A" w14:textId="5309706A" w:rsidR="00B2617F" w:rsidRDefault="00000000">
      <w:pPr>
        <w:pStyle w:val="GraphicSlug"/>
        <w:rPr>
          <w:lang w:eastAsia="en-GB"/>
        </w:rPr>
      </w:pPr>
      <w:commentRangeStart w:id="22"/>
      <w:ins w:id="23" w:author="Chris Krycho" w:date="2025-02-26T08:27:00Z">
        <w:r>
          <w:rPr>
            <w:rStyle w:val="AltText"/>
          </w:rPr>
          <w:t>&lt;&lt;One table representing the string value on the stack, pointing to the second piece of string data (ahoy) on the heap, with the original string data (hello) grayed out because it cannot be accessed anymore.&gt;&gt;</w:t>
        </w:r>
      </w:ins>
      <w:commentRangeEnd w:id="22"/>
      <w:r>
        <w:commentReference w:id="22"/>
      </w:r>
    </w:p>
    <w:p w14:paraId="737B411C" w14:textId="77777777" w:rsidR="00B2617F" w:rsidRDefault="00000000">
      <w:pPr>
        <w:pStyle w:val="CaptionLine"/>
        <w:rPr>
          <w:ins w:id="24" w:author="Chris Krycho" w:date="2025-02-26T08:27:00Z"/>
          <w:lang w:eastAsia="en-US"/>
        </w:rPr>
        <w:pPrChange w:id="25" w:author="Chris Krycho" w:date="2025-02-26T08:51:00Z">
          <w:pPr>
            <w:pStyle w:val="CaptionLine"/>
            <w:numPr>
              <w:ilvl w:val="0"/>
              <w:numId w:val="0"/>
            </w:numPr>
            <w:tabs>
              <w:tab w:val="clear" w:pos="1440"/>
            </w:tabs>
            <w:ind w:left="0" w:firstLine="0"/>
          </w:pPr>
        </w:pPrChange>
      </w:pPr>
      <w:commentRangeStart w:id="26"/>
      <w:ins w:id="27" w:author="Chris Krycho" w:date="2025-02-26T08:27:00Z">
        <w:r>
          <w:rPr>
            <w:lang w:eastAsia="en-US"/>
          </w:rPr>
          <w:t xml:space="preserve">Representation in memory after the initial value has been replaced in its </w:t>
        </w:r>
        <w:r>
          <w:t>entirety</w:t>
        </w:r>
        <w:r>
          <w:rPr>
            <w:lang w:eastAsia="en-US"/>
          </w:rPr>
          <w:t>.</w:t>
        </w:r>
      </w:ins>
      <w:commentRangeEnd w:id="26"/>
      <w:r>
        <w:commentReference w:id="26"/>
      </w:r>
    </w:p>
    <w:p w14:paraId="5A7DCFAC" w14:textId="77777777" w:rsidR="00B2617F" w:rsidRDefault="00000000">
      <w:pPr>
        <w:pStyle w:val="Body"/>
      </w:pPr>
      <w:ins w:id="28" w:author="Chris Krycho" w:date="2025-02-26T08:27:00Z">
        <w:r>
          <w:rPr>
            <w:lang w:val="en-CA" w:eastAsia="en-GB"/>
          </w:rPr>
          <w:t>The original string thus immediately goes out of scope. Rust will run the </w:t>
        </w:r>
        <w:r>
          <w:rPr>
            <w:rStyle w:val="Literal"/>
          </w:rPr>
          <w:t>drop</w:t>
        </w:r>
        <w:r>
          <w:rPr>
            <w:lang w:val="en-CA" w:eastAsia="en-GB"/>
          </w:rPr>
          <w:t> function on it and its memory will be freed right away. When we print the value at the end, it will be </w:t>
        </w:r>
        <w:r>
          <w:rPr>
            <w:rStyle w:val="Literal"/>
          </w:rPr>
          <w:t>"ahoy, world!"</w:t>
        </w:r>
        <w:r>
          <w:rPr>
            <w:lang w:val="en-CA" w:eastAsia="en-GB"/>
          </w:rPr>
          <w:t>.</w:t>
        </w:r>
      </w:ins>
    </w:p>
    <w:p w14:paraId="2794E71B" w14:textId="77777777" w:rsidR="00B2617F" w:rsidRDefault="00000000">
      <w:pPr>
        <w:pStyle w:val="HeadC"/>
      </w:pPr>
      <w:r>
        <w:fldChar w:fldCharType="begin"/>
      </w:r>
      <w:r>
        <w:instrText xml:space="preserve"> XE "clone method:deep copy creation: " </w:instrText>
      </w:r>
      <w:r>
        <w:fldChar w:fldCharType="end"/>
      </w:r>
      <w:r>
        <w:t>Variables and Data Interacting with Clone</w:t>
      </w:r>
    </w:p>
    <w:p w14:paraId="1672C6AF" w14:textId="77777777" w:rsidR="00B2617F" w:rsidRDefault="00000000">
      <w:pPr>
        <w:pStyle w:val="Body"/>
      </w:pPr>
      <w:r>
        <w:t xml:space="preserve">If we </w:t>
      </w:r>
      <w:r>
        <w:rPr>
          <w:rStyle w:val="Italic"/>
        </w:rPr>
        <w:t>do</w:t>
      </w:r>
      <w:r>
        <w:t xml:space="preserve"> want to deeply copy the heap data of the </w:t>
      </w:r>
      <w:r>
        <w:rPr>
          <w:rStyle w:val="Literal"/>
        </w:rPr>
        <w:t>String</w:t>
      </w:r>
      <w:r>
        <w:t xml:space="preserve">, not just the stack data, we can use a common method called </w:t>
      </w:r>
      <w:r>
        <w:rPr>
          <w:rStyle w:val="Literal"/>
        </w:rPr>
        <w:t>clone</w:t>
      </w:r>
      <w:r>
        <w:t xml:space="preserve">. We’ll discuss method syntax in </w:t>
      </w:r>
      <w:r>
        <w:rPr>
          <w:rStyle w:val="Xref"/>
        </w:rPr>
        <w:t>Chapter 5</w:t>
      </w:r>
      <w:r>
        <w:t>, but because methods are a common feature in many programming languages, you’ve probably seen them before.</w:t>
      </w:r>
    </w:p>
    <w:p w14:paraId="4C3CF32D" w14:textId="77777777" w:rsidR="00B2617F" w:rsidRDefault="00000000">
      <w:pPr>
        <w:pStyle w:val="Body"/>
      </w:pPr>
      <w:r>
        <w:t xml:space="preserve">Here’s an example of the </w:t>
      </w:r>
      <w:r>
        <w:rPr>
          <w:rStyle w:val="Literal"/>
        </w:rPr>
        <w:t>clone</w:t>
      </w:r>
      <w:r>
        <w:t xml:space="preserve"> method in action:</w:t>
      </w:r>
      <w:bookmarkStart w:id="29" w:name="OLE_LINK2"/>
      <w:bookmarkEnd w:id="29"/>
    </w:p>
    <w:p w14:paraId="5949E9C0" w14:textId="77777777" w:rsidR="00B2617F" w:rsidRDefault="00000000">
      <w:pPr>
        <w:pStyle w:val="Code"/>
      </w:pPr>
      <w:r>
        <w:lastRenderedPageBreak/>
        <w:t>let s1 = String::from("hello");</w:t>
      </w:r>
    </w:p>
    <w:p w14:paraId="039953E1" w14:textId="77777777" w:rsidR="00B2617F" w:rsidRDefault="00000000">
      <w:pPr>
        <w:pStyle w:val="Code"/>
      </w:pPr>
      <w:r>
        <w:t>let s2 = s1.clone();</w:t>
      </w:r>
    </w:p>
    <w:p w14:paraId="2C338C25" w14:textId="77777777" w:rsidR="00B2617F" w:rsidRDefault="00B2617F">
      <w:pPr>
        <w:pStyle w:val="Code"/>
      </w:pPr>
    </w:p>
    <w:p w14:paraId="50944421" w14:textId="77777777" w:rsidR="00B2617F" w:rsidRDefault="00000000">
      <w:pPr>
        <w:pStyle w:val="Code"/>
      </w:pPr>
      <w:proofErr w:type="spellStart"/>
      <w:r>
        <w:t>println</w:t>
      </w:r>
      <w:proofErr w:type="spellEnd"/>
      <w:r>
        <w:t>!("s1 = {s1}, s2 = {s2}");</w:t>
      </w:r>
    </w:p>
    <w:p w14:paraId="630673E9" w14:textId="77777777" w:rsidR="00B2617F" w:rsidRDefault="00000000">
      <w:pPr>
        <w:pStyle w:val="Body"/>
      </w:pPr>
      <w:r>
        <w:t xml:space="preserve">This works just fine and explicitly produces the behavior shown in Figure 4-3, where the heap data </w:t>
      </w:r>
      <w:r>
        <w:rPr>
          <w:rStyle w:val="Italic"/>
        </w:rPr>
        <w:t>does</w:t>
      </w:r>
      <w:r>
        <w:t xml:space="preserve"> get copied.</w:t>
      </w:r>
    </w:p>
    <w:p w14:paraId="0999AE41" w14:textId="77777777" w:rsidR="00B2617F"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67BEA9B6" w14:textId="77777777" w:rsidR="00B2617F" w:rsidRDefault="00000000">
      <w:pPr>
        <w:pStyle w:val="HeadC"/>
      </w:pPr>
      <w:r>
        <w:fldChar w:fldCharType="begin"/>
      </w:r>
      <w:r>
        <w:instrText xml:space="preserve"> XE "Copy trait: " </w:instrText>
      </w:r>
      <w:r>
        <w:fldChar w:fldCharType="end"/>
      </w:r>
      <w:r>
        <w:t>Stack-Only Data: Copy</w:t>
      </w:r>
    </w:p>
    <w:p w14:paraId="18818A81" w14:textId="77777777" w:rsidR="00B2617F" w:rsidRDefault="00000000">
      <w:pPr>
        <w:pStyle w:val="Body"/>
      </w:pPr>
      <w:r>
        <w:t>There’s another wrinkle we haven’t talked about yet. This code using integers—part of which was shown in Listing 4-2—works and is valid:</w:t>
      </w:r>
    </w:p>
    <w:p w14:paraId="3CAB331B" w14:textId="77777777" w:rsidR="00B2617F" w:rsidRDefault="00000000">
      <w:pPr>
        <w:pStyle w:val="Code"/>
      </w:pPr>
      <w:r>
        <w:t>let x = 5;</w:t>
      </w:r>
    </w:p>
    <w:p w14:paraId="0ED46E26" w14:textId="77777777" w:rsidR="00B2617F" w:rsidRDefault="00000000">
      <w:pPr>
        <w:pStyle w:val="Code"/>
      </w:pPr>
      <w:r>
        <w:t>let y = x;</w:t>
      </w:r>
    </w:p>
    <w:p w14:paraId="06926B65" w14:textId="77777777" w:rsidR="00B2617F" w:rsidRDefault="00B2617F">
      <w:pPr>
        <w:pStyle w:val="Code"/>
      </w:pPr>
    </w:p>
    <w:p w14:paraId="3A2EAF06" w14:textId="77777777" w:rsidR="00B2617F" w:rsidRDefault="00000000">
      <w:pPr>
        <w:pStyle w:val="Code"/>
      </w:pPr>
      <w:proofErr w:type="spellStart"/>
      <w:r>
        <w:t>println</w:t>
      </w:r>
      <w:proofErr w:type="spellEnd"/>
      <w:r>
        <w:t>!("x = {x}, y = {y}");</w:t>
      </w:r>
    </w:p>
    <w:p w14:paraId="2BFD4EE6" w14:textId="77777777" w:rsidR="00B2617F" w:rsidRDefault="00000000">
      <w:pPr>
        <w:pStyle w:val="Body"/>
      </w:pPr>
      <w:r>
        <w:t xml:space="preserve">But this code seems to contradict what we just learned: we 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2FC89F9A" w14:textId="77777777" w:rsidR="00B2617F" w:rsidRDefault="00000000">
      <w:pPr>
        <w:pStyle w:val="Body"/>
      </w:pPr>
      <w: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t xml:space="preserve"> from being valid after we create the variable </w:t>
      </w:r>
      <w:r>
        <w:rPr>
          <w:rStyle w:val="Literal"/>
        </w:rPr>
        <w:t>y</w:t>
      </w:r>
      <w:r>
        <w:t xml:space="preserve">. In other words, there’s no difference between deep and shallow copying here, so calling </w:t>
      </w:r>
      <w:r>
        <w:rPr>
          <w:rStyle w:val="Literal"/>
        </w:rPr>
        <w:t>clone</w:t>
      </w:r>
      <w:r>
        <w:t xml:space="preserve"> wouldn’t do anything different from the usual shallow copying, and we can leave it out.</w:t>
      </w:r>
    </w:p>
    <w:p w14:paraId="3E9FACD0" w14:textId="77777777" w:rsidR="00B2617F" w:rsidRDefault="00000000">
      <w:pPr>
        <w:pStyle w:val="Body"/>
      </w:pPr>
      <w:r>
        <w:t xml:space="preserve">Rust has a special annotation called the </w:t>
      </w:r>
      <w:r>
        <w:rPr>
          <w:rStyle w:val="Literal"/>
        </w:rPr>
        <w:t>Copy</w:t>
      </w:r>
      <w:r>
        <w:t xml:space="preserve"> trait that we can place on types that are stored on the stack, as integers are (we’ll talk more about traits in </w:t>
      </w:r>
      <w:r>
        <w:rPr>
          <w:rStyle w:val="Xref"/>
        </w:rPr>
        <w:t>Chapter 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0EB5878D" w14:textId="77777777" w:rsidR="00B2617F"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happen when the value goes out of scope and we add the </w:t>
      </w:r>
      <w:r>
        <w:rPr>
          <w:rStyle w:val="Literal"/>
        </w:rPr>
        <w:t>Copy</w:t>
      </w:r>
      <w:r>
        <w:t xml:space="preserve"> annotation to that type, we’ll get a compile-time error. To learn about how to add the </w:t>
      </w:r>
      <w:r>
        <w:rPr>
          <w:rStyle w:val="Literal"/>
        </w:rPr>
        <w:t>Copy</w:t>
      </w:r>
      <w:r>
        <w:t xml:space="preserve"> annotation to your type to implement the trait, see </w:t>
      </w:r>
      <w:r>
        <w:rPr>
          <w:rStyle w:val="Xref"/>
        </w:rPr>
        <w:t>Appendix C</w:t>
      </w:r>
      <w:r>
        <w:t>.</w:t>
      </w:r>
    </w:p>
    <w:p w14:paraId="651DD37C" w14:textId="77777777" w:rsidR="00B2617F" w:rsidRDefault="00000000">
      <w:pPr>
        <w:pStyle w:val="Body"/>
      </w:pPr>
      <w:r>
        <w:t xml:space="preserve">So, what types implement the </w:t>
      </w:r>
      <w:r>
        <w:rPr>
          <w:rStyle w:val="Literal"/>
        </w:rPr>
        <w:t>Copy</w:t>
      </w:r>
      <w:r>
        <w:t xml:space="preserve"> trait? You can check the documentation for the given type to be sure, but as a general rule, </w:t>
      </w:r>
      <w:r>
        <w:lastRenderedPageBreak/>
        <w:t xml:space="preserve">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44471CC8" w14:textId="77777777" w:rsidR="00B2617F" w:rsidRDefault="00000000">
      <w:pPr>
        <w:pStyle w:val="ListBullet"/>
      </w:pPr>
      <w:r>
        <w:t xml:space="preserve">All the integer types, such as </w:t>
      </w:r>
      <w:r>
        <w:rPr>
          <w:rStyle w:val="Literal"/>
        </w:rPr>
        <w:t>u32</w:t>
      </w:r>
      <w:r>
        <w:t>.</w:t>
      </w:r>
    </w:p>
    <w:p w14:paraId="7727EB3C" w14:textId="77777777" w:rsidR="00B2617F"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5178610B" w14:textId="77777777" w:rsidR="00B2617F" w:rsidRDefault="00000000">
      <w:pPr>
        <w:pStyle w:val="ListBullet"/>
      </w:pPr>
      <w:r>
        <w:t xml:space="preserve">All the floating-point types, such as </w:t>
      </w:r>
      <w:r>
        <w:rPr>
          <w:rStyle w:val="Literal"/>
        </w:rPr>
        <w:t>f64</w:t>
      </w:r>
      <w:r>
        <w:t>.</w:t>
      </w:r>
    </w:p>
    <w:p w14:paraId="122FD3C4" w14:textId="77777777" w:rsidR="00B2617F" w:rsidRDefault="00000000">
      <w:pPr>
        <w:pStyle w:val="ListBullet"/>
      </w:pPr>
      <w:r>
        <w:t xml:space="preserve">The character type, </w:t>
      </w:r>
      <w:r>
        <w:rPr>
          <w:rStyle w:val="Literal"/>
        </w:rPr>
        <w:t>char</w:t>
      </w:r>
      <w:r>
        <w:t>.</w:t>
      </w:r>
    </w:p>
    <w:p w14:paraId="4FDBC7D7" w14:textId="77777777" w:rsidR="00B2617F" w:rsidRDefault="00000000">
      <w:pPr>
        <w:pStyle w:val="ListBullet"/>
      </w:pPr>
      <w:r>
        <w:t xml:space="preserve">Tuples, if they only contain types that also implement </w:t>
      </w:r>
      <w:r>
        <w:rPr>
          <w:rStyle w:val="Literal"/>
        </w:rPr>
        <w:t>Copy</w:t>
      </w:r>
      <w:r>
        <w:t xml:space="preserve">. For example, </w:t>
      </w:r>
      <w:r>
        <w:rPr>
          <w:rStyle w:val="Literal"/>
        </w:rPr>
        <w:t>(i32, i32)</w:t>
      </w:r>
      <w:r>
        <w:t xml:space="preserve"> implements </w:t>
      </w:r>
      <w:r>
        <w:rPr>
          <w:rStyle w:val="Literal"/>
        </w:rPr>
        <w:t>Copy</w:t>
      </w:r>
      <w:r>
        <w:t xml:space="preserve">, but </w:t>
      </w:r>
      <w:r>
        <w:rPr>
          <w:rStyle w:val="Literal"/>
        </w:rPr>
        <w:t>(i32, String)</w:t>
      </w:r>
      <w:r>
        <w:t xml:space="preserve"> does not. </w:t>
      </w:r>
    </w:p>
    <w:p w14:paraId="3D8E6171" w14:textId="77777777" w:rsidR="00B2617F" w:rsidRDefault="00000000">
      <w:pPr>
        <w:pStyle w:val="HeadB"/>
      </w:pPr>
      <w:r>
        <w:fldChar w:fldCharType="begin"/>
      </w:r>
      <w:r>
        <w:instrText xml:space="preserve"> XE "ownership:and functions: " </w:instrText>
      </w:r>
      <w:r>
        <w:fldChar w:fldCharType="end"/>
      </w:r>
      <w:r>
        <w:fldChar w:fldCharType="begin"/>
      </w:r>
      <w:r>
        <w:instrText xml:space="preserve"> XE "moving ownership:with function calls: " </w:instrText>
      </w:r>
      <w:r>
        <w:fldChar w:fldCharType="end"/>
      </w:r>
      <w:r>
        <w:t>Ownership and Functions</w:t>
      </w:r>
    </w:p>
    <w:p w14:paraId="1A3CF9D4" w14:textId="77777777" w:rsidR="00B2617F" w:rsidRDefault="00000000">
      <w:pPr>
        <w:pStyle w:val="Body"/>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30490253" w14:textId="77777777" w:rsidR="00B2617F" w:rsidRDefault="00000000">
      <w:pPr>
        <w:pStyle w:val="CodeLabel"/>
      </w:pPr>
      <w:r>
        <w:t>src/main.rs</w:t>
      </w:r>
    </w:p>
    <w:p w14:paraId="7BEAE87D" w14:textId="77777777" w:rsidR="00B2617F" w:rsidRDefault="00000000">
      <w:pPr>
        <w:pStyle w:val="CodeWide"/>
        <w:pPrChange w:id="30" w:author="Chris Krycho" w:date="2025-02-26T08:47:00Z">
          <w:pPr>
            <w:pStyle w:val="Code"/>
          </w:pPr>
        </w:pPrChange>
      </w:pPr>
      <w:proofErr w:type="spellStart"/>
      <w:r>
        <w:t>fn</w:t>
      </w:r>
      <w:proofErr w:type="spellEnd"/>
      <w:r>
        <w:t xml:space="preserve"> main() {</w:t>
      </w:r>
    </w:p>
    <w:p w14:paraId="7DE60868" w14:textId="77777777" w:rsidR="00B2617F" w:rsidRDefault="00000000">
      <w:pPr>
        <w:pStyle w:val="CodeWide"/>
        <w:pPrChange w:id="31" w:author="Chris Krycho" w:date="2025-02-26T08:47:00Z">
          <w:pPr>
            <w:pStyle w:val="Code"/>
          </w:pPr>
        </w:pPrChange>
      </w:pPr>
      <w:r>
        <w:t xml:space="preserve">    let s = String::from("hello");  // s comes into scope</w:t>
      </w:r>
    </w:p>
    <w:p w14:paraId="7CDD6780" w14:textId="77777777" w:rsidR="00B2617F" w:rsidRDefault="00B2617F">
      <w:pPr>
        <w:pStyle w:val="CodeWide"/>
        <w:pPrChange w:id="32" w:author="Chris Krycho" w:date="2025-02-26T08:47:00Z">
          <w:pPr>
            <w:pStyle w:val="Code"/>
          </w:pPr>
        </w:pPrChange>
      </w:pPr>
    </w:p>
    <w:p w14:paraId="54D8A517" w14:textId="77777777" w:rsidR="00B2617F" w:rsidRDefault="00000000">
      <w:pPr>
        <w:pStyle w:val="CodeWide"/>
      </w:pPr>
      <w:r>
        <w:t xml:space="preserve">    </w:t>
      </w:r>
      <w:proofErr w:type="spellStart"/>
      <w:r>
        <w:t>takes_ownership</w:t>
      </w:r>
      <w:proofErr w:type="spellEnd"/>
      <w:r>
        <w:t>(s);             // s's value moves into the function...</w:t>
      </w:r>
    </w:p>
    <w:p w14:paraId="16424C7C" w14:textId="77777777" w:rsidR="00B2617F" w:rsidRDefault="00000000">
      <w:pPr>
        <w:pStyle w:val="CodeWide"/>
        <w:pPrChange w:id="33" w:author="Chris Krycho" w:date="2025-02-26T08:47:00Z">
          <w:pPr>
            <w:pStyle w:val="Code"/>
          </w:pPr>
        </w:pPrChange>
      </w:pPr>
      <w:r>
        <w:t xml:space="preserve">                                    // ... and so is no longer valid here</w:t>
      </w:r>
    </w:p>
    <w:p w14:paraId="087CDE75" w14:textId="77777777" w:rsidR="00B2617F" w:rsidRDefault="00B2617F">
      <w:pPr>
        <w:pStyle w:val="CodeWide"/>
        <w:pPrChange w:id="34" w:author="Chris Krycho" w:date="2025-02-26T08:47:00Z">
          <w:pPr>
            <w:pStyle w:val="Code"/>
          </w:pPr>
        </w:pPrChange>
      </w:pPr>
    </w:p>
    <w:p w14:paraId="396EE4D4" w14:textId="77777777" w:rsidR="00B2617F" w:rsidRDefault="00000000">
      <w:pPr>
        <w:pStyle w:val="CodeWide"/>
      </w:pPr>
      <w:r>
        <w:t xml:space="preserve">    let x = 5;                      // x comes into scope</w:t>
      </w:r>
    </w:p>
    <w:p w14:paraId="6E4D66F0" w14:textId="77777777" w:rsidR="00B2617F" w:rsidRDefault="00B2617F">
      <w:pPr>
        <w:pStyle w:val="CodeWide"/>
        <w:pPrChange w:id="35" w:author="Chris Krycho" w:date="2025-02-26T08:47:00Z">
          <w:pPr>
            <w:pStyle w:val="Code"/>
          </w:pPr>
        </w:pPrChange>
      </w:pPr>
    </w:p>
    <w:p w14:paraId="2A7301CB" w14:textId="77777777" w:rsidR="00B2617F" w:rsidRDefault="00000000">
      <w:pPr>
        <w:pStyle w:val="CodeWide"/>
        <w:rPr>
          <w:ins w:id="36" w:author="Chris Krycho" w:date="2025-02-26T08:48:00Z"/>
        </w:rPr>
      </w:pPr>
      <w:r>
        <w:t xml:space="preserve">    </w:t>
      </w:r>
      <w:proofErr w:type="spellStart"/>
      <w:r>
        <w:t>makes_copy</w:t>
      </w:r>
      <w:proofErr w:type="spellEnd"/>
      <w:r>
        <w:t xml:space="preserve">(x);                  // </w:t>
      </w:r>
      <w:ins w:id="37" w:author="Chris Krycho" w:date="2025-02-26T08:48:00Z">
        <w:r>
          <w:t>Because i32 implements the Copy trait,</w:t>
        </w:r>
      </w:ins>
    </w:p>
    <w:p w14:paraId="1918A549" w14:textId="77777777" w:rsidR="00B2617F" w:rsidRDefault="00000000">
      <w:pPr>
        <w:pStyle w:val="CodeWide"/>
        <w:pPrChange w:id="38" w:author="Chris Krycho" w:date="2025-02-26T08:47:00Z">
          <w:pPr>
            <w:pStyle w:val="Code"/>
          </w:pPr>
        </w:pPrChange>
      </w:pPr>
      <w:ins w:id="39" w:author="Chris Krycho" w:date="2025-02-26T08:48:00Z">
        <w:r>
          <w:t xml:space="preserve">                                    // </w:t>
        </w:r>
      </w:ins>
      <w:r>
        <w:t xml:space="preserve">x </w:t>
      </w:r>
      <w:ins w:id="40" w:author="Chris Krycho" w:date="2025-02-26T08:47:00Z">
        <w:r>
          <w:t xml:space="preserve">does NOT </w:t>
        </w:r>
      </w:ins>
      <w:del w:id="41" w:author="Chris Krycho" w:date="2025-02-26T08:47:00Z">
        <w:r>
          <w:delText xml:space="preserve">would </w:delText>
        </w:r>
      </w:del>
      <w:r>
        <w:t>move into the function,</w:t>
      </w:r>
    </w:p>
    <w:p w14:paraId="6189A182" w14:textId="77777777" w:rsidR="00B2617F" w:rsidRDefault="00000000">
      <w:pPr>
        <w:pStyle w:val="CodeWide"/>
        <w:rPr>
          <w:del w:id="42" w:author="Chris Krycho" w:date="2025-02-26T08:48:00Z"/>
        </w:rPr>
        <w:pPrChange w:id="43" w:author="Chris Krycho" w:date="2025-02-26T08:47:00Z">
          <w:pPr>
            <w:pStyle w:val="Code"/>
          </w:pPr>
        </w:pPrChange>
      </w:pPr>
      <w:r>
        <w:t xml:space="preserve">                                    // </w:t>
      </w:r>
      <w:del w:id="44" w:author="Chris Krycho" w:date="2025-02-26T08:48:00Z">
        <w:r>
          <w:delText>but i32 is Copy, so it's okay to still</w:delText>
        </w:r>
      </w:del>
    </w:p>
    <w:p w14:paraId="7805D6B5" w14:textId="77777777" w:rsidR="00B2617F" w:rsidRDefault="00000000">
      <w:pPr>
        <w:pStyle w:val="CodeWide"/>
        <w:pPrChange w:id="45" w:author="Chris Krycho" w:date="2025-02-26T08:48:00Z">
          <w:pPr>
            <w:pStyle w:val="Code"/>
          </w:pPr>
        </w:pPrChange>
      </w:pPr>
      <w:del w:id="46" w:author="Chris Krycho" w:date="2025-02-26T08:48:00Z">
        <w:r>
          <w:delText xml:space="preserve">                                    // use x afterward</w:delText>
        </w:r>
      </w:del>
      <w:r>
        <w:t>so it's okay to use x afterward.</w:t>
      </w:r>
    </w:p>
    <w:p w14:paraId="130ADFD5" w14:textId="77777777" w:rsidR="00B2617F" w:rsidRDefault="00B2617F">
      <w:pPr>
        <w:pStyle w:val="CodeWide"/>
        <w:pPrChange w:id="47" w:author="Chris Krycho" w:date="2025-02-26T08:47:00Z">
          <w:pPr>
            <w:pStyle w:val="Code"/>
          </w:pPr>
        </w:pPrChange>
      </w:pPr>
    </w:p>
    <w:p w14:paraId="2339AE72" w14:textId="77777777" w:rsidR="00B2617F" w:rsidRDefault="00000000">
      <w:pPr>
        <w:pStyle w:val="CodeWide"/>
      </w:pPr>
      <w:r>
        <w:t>} // Here, x goes out of scope, then s. However, because s's value was moved,</w:t>
      </w:r>
    </w:p>
    <w:p w14:paraId="76E60A80" w14:textId="77777777" w:rsidR="00B2617F" w:rsidRDefault="00000000">
      <w:pPr>
        <w:pStyle w:val="CodeWide"/>
        <w:pPrChange w:id="48" w:author="Chris Krycho" w:date="2025-02-26T08:47:00Z">
          <w:pPr>
            <w:pStyle w:val="Code"/>
          </w:pPr>
        </w:pPrChange>
      </w:pPr>
      <w:r>
        <w:t xml:space="preserve">  // nothing special happens.</w:t>
      </w:r>
    </w:p>
    <w:p w14:paraId="722DCE74" w14:textId="77777777" w:rsidR="00B2617F" w:rsidRDefault="00B2617F">
      <w:pPr>
        <w:pStyle w:val="CodeWide"/>
        <w:pPrChange w:id="49" w:author="Chris Krycho" w:date="2025-02-26T08:47:00Z">
          <w:pPr>
            <w:pStyle w:val="Code"/>
          </w:pPr>
        </w:pPrChange>
      </w:pPr>
    </w:p>
    <w:p w14:paraId="62561F04" w14:textId="77777777" w:rsidR="00B2617F" w:rsidRDefault="00000000">
      <w:pPr>
        <w:pStyle w:val="CodeWide"/>
      </w:pPr>
      <w:proofErr w:type="spellStart"/>
      <w:r>
        <w:t>fn</w:t>
      </w:r>
      <w:proofErr w:type="spellEnd"/>
      <w:r>
        <w:t xml:space="preserve"> </w:t>
      </w:r>
      <w:proofErr w:type="spellStart"/>
      <w:r>
        <w:t>takes_ownership</w:t>
      </w:r>
      <w:proofErr w:type="spellEnd"/>
      <w:r>
        <w:t>(</w:t>
      </w:r>
      <w:proofErr w:type="spellStart"/>
      <w:r>
        <w:t>some_string</w:t>
      </w:r>
      <w:proofErr w:type="spellEnd"/>
      <w:r>
        <w:t xml:space="preserve">: String) { // </w:t>
      </w:r>
      <w:proofErr w:type="spellStart"/>
      <w:r>
        <w:t>some_string</w:t>
      </w:r>
      <w:proofErr w:type="spellEnd"/>
      <w:r>
        <w:t xml:space="preserve"> comes into scope</w:t>
      </w:r>
    </w:p>
    <w:p w14:paraId="1CF0C56E" w14:textId="77777777" w:rsidR="00B2617F" w:rsidRDefault="00000000">
      <w:pPr>
        <w:pStyle w:val="CodeWide"/>
        <w:pPrChange w:id="50" w:author="Chris Krycho" w:date="2025-02-26T08:47:00Z">
          <w:pPr>
            <w:pStyle w:val="Code"/>
          </w:pPr>
        </w:pPrChange>
      </w:pPr>
      <w:r>
        <w:t xml:space="preserve">    </w:t>
      </w:r>
      <w:proofErr w:type="spellStart"/>
      <w:r>
        <w:t>println</w:t>
      </w:r>
      <w:proofErr w:type="spellEnd"/>
      <w:r>
        <w:t>!("{</w:t>
      </w:r>
      <w:proofErr w:type="spellStart"/>
      <w:r>
        <w:t>some_string</w:t>
      </w:r>
      <w:proofErr w:type="spellEnd"/>
      <w:r>
        <w:t>}");</w:t>
      </w:r>
    </w:p>
    <w:p w14:paraId="5BD2D2CB" w14:textId="77777777" w:rsidR="00B2617F" w:rsidRDefault="00000000">
      <w:pPr>
        <w:pStyle w:val="CodeWide"/>
        <w:pPrChange w:id="51" w:author="Chris Krycho" w:date="2025-02-26T08:47:00Z">
          <w:pPr>
            <w:pStyle w:val="Code"/>
          </w:pPr>
        </w:pPrChange>
      </w:pPr>
      <w:r>
        <w:t xml:space="preserve">} // Here, </w:t>
      </w:r>
      <w:proofErr w:type="spellStart"/>
      <w:r>
        <w:t>some_string</w:t>
      </w:r>
      <w:proofErr w:type="spellEnd"/>
      <w:r>
        <w:t xml:space="preserve"> goes out of scope and `drop` is called. The backing</w:t>
      </w:r>
    </w:p>
    <w:p w14:paraId="41ED9AAD" w14:textId="77777777" w:rsidR="00B2617F" w:rsidRDefault="00000000">
      <w:pPr>
        <w:pStyle w:val="CodeWide"/>
        <w:pPrChange w:id="52" w:author="Chris Krycho" w:date="2025-02-26T08:47:00Z">
          <w:pPr>
            <w:pStyle w:val="Code"/>
          </w:pPr>
        </w:pPrChange>
      </w:pPr>
      <w:r>
        <w:t xml:space="preserve">  // memory is freed.</w:t>
      </w:r>
    </w:p>
    <w:p w14:paraId="5353AC06" w14:textId="77777777" w:rsidR="00B2617F" w:rsidRDefault="00B2617F">
      <w:pPr>
        <w:pStyle w:val="CodeWide"/>
        <w:pPrChange w:id="53" w:author="Chris Krycho" w:date="2025-02-26T08:47:00Z">
          <w:pPr>
            <w:pStyle w:val="Code"/>
          </w:pPr>
        </w:pPrChange>
      </w:pPr>
    </w:p>
    <w:p w14:paraId="4BFB3F77" w14:textId="77777777" w:rsidR="00B2617F" w:rsidRDefault="00000000">
      <w:pPr>
        <w:pStyle w:val="CodeWide"/>
      </w:pPr>
      <w:proofErr w:type="spellStart"/>
      <w:r>
        <w:lastRenderedPageBreak/>
        <w:t>fn</w:t>
      </w:r>
      <w:proofErr w:type="spellEnd"/>
      <w:r>
        <w:t xml:space="preserve"> </w:t>
      </w:r>
      <w:proofErr w:type="spellStart"/>
      <w:r>
        <w:t>makes_copy</w:t>
      </w:r>
      <w:proofErr w:type="spellEnd"/>
      <w:r>
        <w:t>(</w:t>
      </w:r>
      <w:proofErr w:type="spellStart"/>
      <w:r>
        <w:t>some_integer</w:t>
      </w:r>
      <w:proofErr w:type="spellEnd"/>
      <w:r>
        <w:t xml:space="preserve">: i32) { // </w:t>
      </w:r>
      <w:proofErr w:type="spellStart"/>
      <w:r>
        <w:t>some_integer</w:t>
      </w:r>
      <w:proofErr w:type="spellEnd"/>
      <w:r>
        <w:t xml:space="preserve"> comes into scope</w:t>
      </w:r>
    </w:p>
    <w:p w14:paraId="00BE978B" w14:textId="77777777" w:rsidR="00B2617F" w:rsidRDefault="00000000">
      <w:pPr>
        <w:pStyle w:val="CodeWide"/>
        <w:pPrChange w:id="54" w:author="Chris Krycho" w:date="2025-02-26T08:47:00Z">
          <w:pPr>
            <w:pStyle w:val="Code"/>
          </w:pPr>
        </w:pPrChange>
      </w:pPr>
      <w:r>
        <w:t xml:space="preserve">    </w:t>
      </w:r>
      <w:proofErr w:type="spellStart"/>
      <w:r>
        <w:t>println</w:t>
      </w:r>
      <w:proofErr w:type="spellEnd"/>
      <w:r>
        <w:t>!("{</w:t>
      </w:r>
      <w:proofErr w:type="spellStart"/>
      <w:r>
        <w:t>some_integer</w:t>
      </w:r>
      <w:proofErr w:type="spellEnd"/>
      <w:r>
        <w:t>}");</w:t>
      </w:r>
    </w:p>
    <w:p w14:paraId="2AC864C6" w14:textId="77777777" w:rsidR="00B2617F" w:rsidRDefault="00000000">
      <w:pPr>
        <w:pStyle w:val="CodeWide"/>
        <w:pPrChange w:id="55" w:author="Chris Krycho" w:date="2025-02-26T08:47:00Z">
          <w:pPr>
            <w:pStyle w:val="Code"/>
          </w:pPr>
        </w:pPrChange>
      </w:pPr>
      <w:r>
        <w:t xml:space="preserve">} // Here, </w:t>
      </w:r>
      <w:proofErr w:type="spellStart"/>
      <w:r>
        <w:t>some_integer</w:t>
      </w:r>
      <w:proofErr w:type="spellEnd"/>
      <w:r>
        <w:t xml:space="preserve"> goes out of scope. Nothing special happens.</w:t>
      </w:r>
    </w:p>
    <w:p w14:paraId="64CEB906" w14:textId="77777777" w:rsidR="00B2617F" w:rsidRDefault="00000000">
      <w:pPr>
        <w:pStyle w:val="CodeListingCaption"/>
      </w:pPr>
      <w:r>
        <w:t>Functions with ownership and scope annotated</w:t>
      </w:r>
    </w:p>
    <w:p w14:paraId="699D1041" w14:textId="77777777" w:rsidR="00B2617F" w:rsidRDefault="00000000">
      <w:pPr>
        <w:pStyle w:val="Body"/>
      </w:pPr>
      <w:r>
        <w:t xml:space="preserve">If we tried to use </w:t>
      </w:r>
      <w:r>
        <w:rPr>
          <w:rStyle w:val="Literal"/>
        </w:rPr>
        <w:t>s</w:t>
      </w:r>
      <w:r>
        <w:t xml:space="preserve"> after the call to </w:t>
      </w:r>
      <w:proofErr w:type="spellStart"/>
      <w:r>
        <w:rPr>
          <w:rStyle w:val="Literal"/>
        </w:rPr>
        <w:t>takes_ownership</w:t>
      </w:r>
      <w:proofErr w:type="spellEnd"/>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49857384" w14:textId="77777777" w:rsidR="00B2617F" w:rsidRDefault="00000000">
      <w:pPr>
        <w:pStyle w:val="HeadB"/>
      </w:pPr>
      <w:r>
        <w:fldChar w:fldCharType="begin"/>
      </w:r>
      <w:r>
        <w:instrText xml:space="preserve"> XE "moving ownership:with function return values: " </w:instrText>
      </w:r>
      <w:r>
        <w:fldChar w:fldCharType="end"/>
      </w:r>
      <w:r>
        <w:t>Return Values and Scope</w:t>
      </w:r>
    </w:p>
    <w:p w14:paraId="1FAD69FE" w14:textId="77777777" w:rsidR="00B2617F" w:rsidRDefault="00000000">
      <w:pPr>
        <w:pStyle w:val="Body"/>
      </w:pPr>
      <w:r>
        <w:t>Returning values can also transfer ownership. Listing 4-4 shows an example of a function that returns some value, with similar annotations as those in Listing 4-3.</w:t>
      </w:r>
    </w:p>
    <w:p w14:paraId="5AC80359" w14:textId="77777777" w:rsidR="00B2617F" w:rsidRDefault="00000000">
      <w:pPr>
        <w:pStyle w:val="CodeLabel"/>
      </w:pPr>
      <w:r>
        <w:t>src/main.rs</w:t>
      </w:r>
    </w:p>
    <w:p w14:paraId="46355183" w14:textId="77777777" w:rsidR="00B2617F" w:rsidRDefault="00000000">
      <w:pPr>
        <w:pStyle w:val="CodeWide"/>
        <w:pPrChange w:id="56" w:author="Chris Krycho" w:date="2025-02-26T08:49:00Z">
          <w:pPr>
            <w:pStyle w:val="Code"/>
          </w:pPr>
        </w:pPrChange>
      </w:pPr>
      <w:proofErr w:type="spellStart"/>
      <w:r>
        <w:t>fn</w:t>
      </w:r>
      <w:proofErr w:type="spellEnd"/>
      <w:r>
        <w:t xml:space="preserve"> main() {</w:t>
      </w:r>
    </w:p>
    <w:p w14:paraId="0684E2D0" w14:textId="77777777" w:rsidR="00B2617F" w:rsidRDefault="00000000">
      <w:pPr>
        <w:pStyle w:val="CodeWide"/>
        <w:pPrChange w:id="57" w:author="Chris Krycho" w:date="2025-02-26T08:49:00Z">
          <w:pPr>
            <w:pStyle w:val="Code"/>
          </w:pPr>
        </w:pPrChange>
      </w:pPr>
      <w:r>
        <w:t xml:space="preserve">    let s1 = </w:t>
      </w:r>
      <w:proofErr w:type="spellStart"/>
      <w:r>
        <w:t>gives_ownership</w:t>
      </w:r>
      <w:proofErr w:type="spellEnd"/>
      <w:r>
        <w:t xml:space="preserve">();         // </w:t>
      </w:r>
      <w:proofErr w:type="spellStart"/>
      <w:r>
        <w:t>gives_ownership</w:t>
      </w:r>
      <w:proofErr w:type="spellEnd"/>
      <w:r>
        <w:t xml:space="preserve"> moves its return</w:t>
      </w:r>
    </w:p>
    <w:p w14:paraId="32FDFF55" w14:textId="77777777" w:rsidR="00B2617F" w:rsidRDefault="00000000">
      <w:pPr>
        <w:pStyle w:val="CodeWide"/>
        <w:pPrChange w:id="58" w:author="Chris Krycho" w:date="2025-02-26T08:49:00Z">
          <w:pPr>
            <w:pStyle w:val="Code"/>
          </w:pPr>
        </w:pPrChange>
      </w:pPr>
      <w:r>
        <w:t xml:space="preserve">                                        // value into s1</w:t>
      </w:r>
    </w:p>
    <w:p w14:paraId="55393B71" w14:textId="77777777" w:rsidR="00B2617F" w:rsidRDefault="00B2617F">
      <w:pPr>
        <w:pStyle w:val="CodeWide"/>
        <w:pPrChange w:id="59" w:author="Chris Krycho" w:date="2025-02-26T08:49:00Z">
          <w:pPr>
            <w:pStyle w:val="Code"/>
          </w:pPr>
        </w:pPrChange>
      </w:pPr>
    </w:p>
    <w:p w14:paraId="0FAA368B" w14:textId="77777777" w:rsidR="00B2617F" w:rsidRDefault="00000000">
      <w:pPr>
        <w:pStyle w:val="CodeWide"/>
      </w:pPr>
      <w:r>
        <w:t xml:space="preserve">    let s2 = String::from("hello");     // s2 comes into scope</w:t>
      </w:r>
    </w:p>
    <w:p w14:paraId="0FFB39D5" w14:textId="77777777" w:rsidR="00B2617F" w:rsidRDefault="00B2617F">
      <w:pPr>
        <w:pStyle w:val="CodeWide"/>
        <w:pPrChange w:id="60" w:author="Chris Krycho" w:date="2025-02-26T08:49:00Z">
          <w:pPr>
            <w:pStyle w:val="Code"/>
          </w:pPr>
        </w:pPrChange>
      </w:pPr>
    </w:p>
    <w:p w14:paraId="33E650DC" w14:textId="77777777" w:rsidR="00B2617F" w:rsidRDefault="00000000">
      <w:pPr>
        <w:pStyle w:val="CodeWide"/>
      </w:pPr>
      <w:r>
        <w:t xml:space="preserve">    let s3 = </w:t>
      </w:r>
      <w:proofErr w:type="spellStart"/>
      <w:r>
        <w:t>takes_and_gives_back</w:t>
      </w:r>
      <w:proofErr w:type="spellEnd"/>
      <w:r>
        <w:t>(s2);  // s2 is moved into</w:t>
      </w:r>
    </w:p>
    <w:p w14:paraId="25B8CF68" w14:textId="77777777" w:rsidR="00B2617F" w:rsidRDefault="00000000">
      <w:pPr>
        <w:pStyle w:val="CodeWide"/>
        <w:pPrChange w:id="61" w:author="Chris Krycho" w:date="2025-02-26T08:49:00Z">
          <w:pPr>
            <w:pStyle w:val="Code"/>
          </w:pPr>
        </w:pPrChange>
      </w:pPr>
      <w:r>
        <w:t xml:space="preserve">                                        // </w:t>
      </w:r>
      <w:proofErr w:type="spellStart"/>
      <w:r>
        <w:t>takes_and_gives_back</w:t>
      </w:r>
      <w:proofErr w:type="spellEnd"/>
      <w:r>
        <w:t>, which also</w:t>
      </w:r>
    </w:p>
    <w:p w14:paraId="3DF98732" w14:textId="77777777" w:rsidR="00B2617F" w:rsidRDefault="00000000">
      <w:pPr>
        <w:pStyle w:val="CodeWide"/>
        <w:pPrChange w:id="62" w:author="Chris Krycho" w:date="2025-02-26T08:49:00Z">
          <w:pPr>
            <w:pStyle w:val="Code"/>
          </w:pPr>
        </w:pPrChange>
      </w:pPr>
      <w:r>
        <w:t xml:space="preserve">                                        // moves its return value into s3</w:t>
      </w:r>
      <w:ins w:id="63" w:author="Chris Krycho" w:date="2025-02-26T08:49:00Z">
        <w:r>
          <w:t>.</w:t>
        </w:r>
      </w:ins>
    </w:p>
    <w:p w14:paraId="28C46EC5" w14:textId="77777777" w:rsidR="00B2617F" w:rsidRDefault="00000000">
      <w:pPr>
        <w:pStyle w:val="CodeWide"/>
        <w:pPrChange w:id="64" w:author="Chris Krycho" w:date="2025-02-26T08:49:00Z">
          <w:pPr>
            <w:pStyle w:val="Code"/>
          </w:pPr>
        </w:pPrChange>
      </w:pPr>
      <w:r>
        <w:t>} // Here, s3 goes out of scope and is dropped. s2 was moved, so nothing</w:t>
      </w:r>
    </w:p>
    <w:p w14:paraId="12DA3ABC" w14:textId="77777777" w:rsidR="00B2617F" w:rsidRDefault="00000000">
      <w:pPr>
        <w:pStyle w:val="CodeWide"/>
        <w:pPrChange w:id="65" w:author="Chris Krycho" w:date="2025-02-26T08:49:00Z">
          <w:pPr>
            <w:pStyle w:val="Code"/>
          </w:pPr>
        </w:pPrChange>
      </w:pPr>
      <w:r>
        <w:t xml:space="preserve">  // happens. s1 goes out of scope and is dropped.</w:t>
      </w:r>
    </w:p>
    <w:p w14:paraId="590BF67E" w14:textId="77777777" w:rsidR="00B2617F" w:rsidRDefault="00B2617F">
      <w:pPr>
        <w:pStyle w:val="CodeWide"/>
        <w:pPrChange w:id="66" w:author="Chris Krycho" w:date="2025-02-26T08:49:00Z">
          <w:pPr>
            <w:pStyle w:val="Code"/>
          </w:pPr>
        </w:pPrChange>
      </w:pPr>
    </w:p>
    <w:p w14:paraId="3AFC2274" w14:textId="77777777" w:rsidR="00B2617F" w:rsidRDefault="00000000">
      <w:pPr>
        <w:pStyle w:val="CodeWide"/>
      </w:pPr>
      <w:proofErr w:type="spellStart"/>
      <w:r>
        <w:t>fn</w:t>
      </w:r>
      <w:proofErr w:type="spellEnd"/>
      <w:r>
        <w:t xml:space="preserve"> </w:t>
      </w:r>
      <w:proofErr w:type="spellStart"/>
      <w:r>
        <w:t>gives_ownership</w:t>
      </w:r>
      <w:proofErr w:type="spellEnd"/>
      <w:r>
        <w:t xml:space="preserve">() -&gt; String {        // </w:t>
      </w:r>
      <w:proofErr w:type="spellStart"/>
      <w:r>
        <w:t>gives_ownership</w:t>
      </w:r>
      <w:proofErr w:type="spellEnd"/>
      <w:r>
        <w:t xml:space="preserve"> will move its</w:t>
      </w:r>
    </w:p>
    <w:p w14:paraId="75C29E72" w14:textId="77777777" w:rsidR="00B2617F" w:rsidRDefault="00000000">
      <w:pPr>
        <w:pStyle w:val="CodeWide"/>
        <w:pPrChange w:id="67" w:author="Chris Krycho" w:date="2025-02-26T08:49:00Z">
          <w:pPr>
            <w:pStyle w:val="Code"/>
          </w:pPr>
        </w:pPrChange>
      </w:pPr>
      <w:r>
        <w:t xml:space="preserve">                                        // return value into the function</w:t>
      </w:r>
    </w:p>
    <w:p w14:paraId="4645613E" w14:textId="77777777" w:rsidR="00B2617F" w:rsidRDefault="00000000">
      <w:pPr>
        <w:pStyle w:val="CodeWide"/>
        <w:pPrChange w:id="68" w:author="Chris Krycho" w:date="2025-02-26T08:49:00Z">
          <w:pPr>
            <w:pStyle w:val="Code"/>
          </w:pPr>
        </w:pPrChange>
      </w:pPr>
      <w:r>
        <w:t xml:space="preserve">                                        // that calls it</w:t>
      </w:r>
    </w:p>
    <w:p w14:paraId="6EB05BAA" w14:textId="77777777" w:rsidR="00B2617F" w:rsidRDefault="00B2617F">
      <w:pPr>
        <w:pStyle w:val="CodeWide"/>
        <w:pPrChange w:id="69" w:author="Chris Krycho" w:date="2025-02-26T08:49:00Z">
          <w:pPr>
            <w:pStyle w:val="Code"/>
          </w:pPr>
        </w:pPrChange>
      </w:pPr>
    </w:p>
    <w:p w14:paraId="7EB98848" w14:textId="77777777" w:rsidR="00B2617F" w:rsidRDefault="00000000">
      <w:pPr>
        <w:pStyle w:val="CodeWide"/>
      </w:pPr>
      <w:r>
        <w:t xml:space="preserve">    let </w:t>
      </w:r>
      <w:proofErr w:type="spellStart"/>
      <w:r>
        <w:t>some_string</w:t>
      </w:r>
      <w:proofErr w:type="spellEnd"/>
      <w:r>
        <w:t xml:space="preserve"> = String::from("yours"); // </w:t>
      </w:r>
      <w:proofErr w:type="spellStart"/>
      <w:r>
        <w:t>some_string</w:t>
      </w:r>
      <w:proofErr w:type="spellEnd"/>
      <w:r>
        <w:t xml:space="preserve"> comes into scope</w:t>
      </w:r>
    </w:p>
    <w:p w14:paraId="2EAE3834" w14:textId="77777777" w:rsidR="00B2617F" w:rsidRDefault="00B2617F">
      <w:pPr>
        <w:pStyle w:val="CodeWide"/>
        <w:pPrChange w:id="70" w:author="Chris Krycho" w:date="2025-02-26T08:49:00Z">
          <w:pPr>
            <w:pStyle w:val="Code"/>
          </w:pPr>
        </w:pPrChange>
      </w:pPr>
    </w:p>
    <w:p w14:paraId="6CAEFB14" w14:textId="77777777" w:rsidR="00B2617F" w:rsidRDefault="00000000">
      <w:pPr>
        <w:pStyle w:val="CodeWide"/>
      </w:pPr>
      <w:r>
        <w:t xml:space="preserve">    </w:t>
      </w:r>
      <w:proofErr w:type="spellStart"/>
      <w:r>
        <w:t>some_string</w:t>
      </w:r>
      <w:proofErr w:type="spellEnd"/>
      <w:r>
        <w:t xml:space="preserve">                              // </w:t>
      </w:r>
      <w:proofErr w:type="spellStart"/>
      <w:r>
        <w:t>some_string</w:t>
      </w:r>
      <w:proofErr w:type="spellEnd"/>
      <w:r>
        <w:t xml:space="preserve"> is returned and</w:t>
      </w:r>
    </w:p>
    <w:p w14:paraId="0FE32674" w14:textId="77777777" w:rsidR="00B2617F" w:rsidRDefault="00000000">
      <w:pPr>
        <w:pStyle w:val="CodeWide"/>
        <w:pPrChange w:id="71" w:author="Chris Krycho" w:date="2025-02-26T08:49:00Z">
          <w:pPr>
            <w:pStyle w:val="Code"/>
          </w:pPr>
        </w:pPrChange>
      </w:pPr>
      <w:r>
        <w:t xml:space="preserve">                                             // moves out to the calling</w:t>
      </w:r>
    </w:p>
    <w:p w14:paraId="1846F11B" w14:textId="77777777" w:rsidR="00B2617F" w:rsidRDefault="00000000">
      <w:pPr>
        <w:pStyle w:val="CodeWide"/>
        <w:pPrChange w:id="72" w:author="Chris Krycho" w:date="2025-02-26T08:49:00Z">
          <w:pPr>
            <w:pStyle w:val="Code"/>
          </w:pPr>
        </w:pPrChange>
      </w:pPr>
      <w:r>
        <w:t xml:space="preserve">                                             // function</w:t>
      </w:r>
    </w:p>
    <w:p w14:paraId="749C5ECA" w14:textId="77777777" w:rsidR="00B2617F" w:rsidRDefault="00000000">
      <w:pPr>
        <w:pStyle w:val="CodeWide"/>
        <w:pPrChange w:id="73" w:author="Chris Krycho" w:date="2025-02-26T08:49:00Z">
          <w:pPr>
            <w:pStyle w:val="Code"/>
          </w:pPr>
        </w:pPrChange>
      </w:pPr>
      <w:r>
        <w:t>}</w:t>
      </w:r>
    </w:p>
    <w:p w14:paraId="2DED5E40" w14:textId="77777777" w:rsidR="00B2617F" w:rsidRDefault="00B2617F">
      <w:pPr>
        <w:pStyle w:val="CodeWide"/>
        <w:pPrChange w:id="74" w:author="Chris Krycho" w:date="2025-02-26T08:49:00Z">
          <w:pPr>
            <w:pStyle w:val="Code"/>
          </w:pPr>
        </w:pPrChange>
      </w:pPr>
    </w:p>
    <w:p w14:paraId="06458243" w14:textId="77777777" w:rsidR="00B2617F" w:rsidRDefault="00000000">
      <w:pPr>
        <w:pStyle w:val="CodeWide"/>
      </w:pPr>
      <w:r>
        <w:t>// This function takes a String and returns a String.</w:t>
      </w:r>
    </w:p>
    <w:p w14:paraId="33A302FB" w14:textId="77777777" w:rsidR="00B2617F" w:rsidRDefault="00000000">
      <w:pPr>
        <w:pStyle w:val="CodeWide"/>
        <w:pPrChange w:id="75" w:author="Chris Krycho" w:date="2025-02-26T08:49:00Z">
          <w:pPr>
            <w:pStyle w:val="Code"/>
          </w:pPr>
        </w:pPrChange>
      </w:pPr>
      <w:proofErr w:type="spellStart"/>
      <w:r>
        <w:t>fn</w:t>
      </w:r>
      <w:proofErr w:type="spellEnd"/>
      <w:r>
        <w:t xml:space="preserve"> </w:t>
      </w:r>
      <w:proofErr w:type="spellStart"/>
      <w:r>
        <w:t>takes_and_gives_back</w:t>
      </w:r>
      <w:proofErr w:type="spellEnd"/>
      <w:r>
        <w:t>(</w:t>
      </w:r>
      <w:proofErr w:type="spellStart"/>
      <w:r>
        <w:t>a_string</w:t>
      </w:r>
      <w:proofErr w:type="spellEnd"/>
      <w:r>
        <w:t xml:space="preserve">: String) -&gt; String { // </w:t>
      </w:r>
      <w:proofErr w:type="spellStart"/>
      <w:r>
        <w:t>a_string</w:t>
      </w:r>
      <w:proofErr w:type="spellEnd"/>
      <w:r>
        <w:t xml:space="preserve"> comes into</w:t>
      </w:r>
    </w:p>
    <w:p w14:paraId="0FB62B55" w14:textId="77777777" w:rsidR="00B2617F" w:rsidRDefault="00000000">
      <w:pPr>
        <w:pStyle w:val="CodeWide"/>
        <w:pPrChange w:id="76" w:author="Chris Krycho" w:date="2025-02-26T08:49:00Z">
          <w:pPr>
            <w:pStyle w:val="Code"/>
          </w:pPr>
        </w:pPrChange>
      </w:pPr>
      <w:r>
        <w:t xml:space="preserve">                                                      // scope</w:t>
      </w:r>
    </w:p>
    <w:p w14:paraId="5AA90EAE" w14:textId="77777777" w:rsidR="00B2617F" w:rsidRDefault="00B2617F">
      <w:pPr>
        <w:pStyle w:val="CodeWide"/>
        <w:pPrChange w:id="77" w:author="Chris Krycho" w:date="2025-02-26T08:49:00Z">
          <w:pPr>
            <w:pStyle w:val="Code"/>
          </w:pPr>
        </w:pPrChange>
      </w:pPr>
    </w:p>
    <w:p w14:paraId="22A508E5" w14:textId="77777777" w:rsidR="00B2617F" w:rsidRDefault="00000000">
      <w:pPr>
        <w:pStyle w:val="CodeWide"/>
      </w:pPr>
      <w:r>
        <w:t xml:space="preserve">    </w:t>
      </w:r>
      <w:proofErr w:type="spellStart"/>
      <w:r>
        <w:t>a_string</w:t>
      </w:r>
      <w:proofErr w:type="spellEnd"/>
      <w:r>
        <w:t xml:space="preserve">  // </w:t>
      </w:r>
      <w:proofErr w:type="spellStart"/>
      <w:r>
        <w:t>a_string</w:t>
      </w:r>
      <w:proofErr w:type="spellEnd"/>
      <w:r>
        <w:t xml:space="preserve"> is returned and moves out to the calling function</w:t>
      </w:r>
    </w:p>
    <w:p w14:paraId="3053114F" w14:textId="77777777" w:rsidR="00B2617F" w:rsidRDefault="00000000">
      <w:pPr>
        <w:pStyle w:val="CodeWide"/>
      </w:pPr>
      <w:r>
        <w:t>}</w:t>
      </w:r>
    </w:p>
    <w:p w14:paraId="7DCBCE8D" w14:textId="77777777" w:rsidR="00B2617F" w:rsidRDefault="00000000">
      <w:pPr>
        <w:pStyle w:val="CodeListingCaption"/>
      </w:pPr>
      <w:r>
        <w:t>Transferring ownership of return values</w:t>
      </w:r>
    </w:p>
    <w:p w14:paraId="0EBFE2AC" w14:textId="77777777" w:rsidR="00B2617F" w:rsidRDefault="00000000">
      <w:pPr>
        <w:pStyle w:val="Body"/>
      </w:pPr>
      <w:r>
        <w:lastRenderedPageBreak/>
        <w:t xml:space="preserve">The ownership of a variable follows the same pattern every time: assigning a value to another variable moves it. When a variable that includes data on the heap goes out of scope, the value will be cleaned up by </w:t>
      </w:r>
      <w:r>
        <w:rPr>
          <w:rStyle w:val="Literal"/>
        </w:rPr>
        <w:t>drop</w:t>
      </w:r>
      <w:r>
        <w:t xml:space="preserve"> unless ownership of the data has been moved to another variable.</w:t>
      </w:r>
    </w:p>
    <w:p w14:paraId="7267A617" w14:textId="77777777" w:rsidR="00B2617F" w:rsidRDefault="00000000">
      <w:pPr>
        <w:pStyle w:val="Body"/>
      </w:pPr>
      <w: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0D5BB6BF" w14:textId="77777777" w:rsidR="00B2617F" w:rsidRDefault="00000000">
      <w:pPr>
        <w:pStyle w:val="Body"/>
      </w:pPr>
      <w:r>
        <w:fldChar w:fldCharType="begin"/>
      </w:r>
      <w:r>
        <w:rPr>
          <w:spacing w:val="3"/>
        </w:rPr>
        <w:instrText xml:space="preserve"> XE "return values:multiple using a tuple: " </w:instrText>
      </w:r>
      <w:r>
        <w:rPr>
          <w:spacing w:val="3"/>
        </w:rPr>
        <w:fldChar w:fldCharType="end"/>
      </w:r>
      <w:r>
        <w:fldChar w:fldCharType="begin"/>
      </w:r>
      <w:r>
        <w:rPr>
          <w:spacing w:val="3"/>
        </w:rPr>
        <w:instrText xml:space="preserve"> XE "functions:with multiple return values using a tuple: " </w:instrText>
      </w:r>
      <w:r>
        <w:rPr>
          <w:spacing w:val="3"/>
        </w:rPr>
        <w:fldChar w:fldCharType="end"/>
      </w:r>
      <w:r>
        <w:t>Rust does let us return multiple values using a tuple, as shown in Listing 4-5.</w:t>
      </w:r>
    </w:p>
    <w:p w14:paraId="127E7091" w14:textId="77777777" w:rsidR="00B2617F" w:rsidRDefault="00000000">
      <w:pPr>
        <w:pStyle w:val="CodeLabel"/>
      </w:pPr>
      <w:r>
        <w:t>src/main.rs</w:t>
      </w:r>
    </w:p>
    <w:p w14:paraId="17B1207A" w14:textId="77777777" w:rsidR="00B2617F" w:rsidRDefault="00000000">
      <w:pPr>
        <w:pStyle w:val="Code"/>
      </w:pPr>
      <w:proofErr w:type="spellStart"/>
      <w:r>
        <w:t>fn</w:t>
      </w:r>
      <w:proofErr w:type="spellEnd"/>
      <w:r>
        <w:t xml:space="preserve"> main() {</w:t>
      </w:r>
    </w:p>
    <w:p w14:paraId="0137ABD6" w14:textId="77777777" w:rsidR="00B2617F" w:rsidRDefault="00000000">
      <w:pPr>
        <w:pStyle w:val="Code"/>
      </w:pPr>
      <w:r>
        <w:t xml:space="preserve">    let s1 = String::from("hello");</w:t>
      </w:r>
    </w:p>
    <w:p w14:paraId="4FC7D71B" w14:textId="77777777" w:rsidR="00B2617F" w:rsidRDefault="00B2617F">
      <w:pPr>
        <w:pStyle w:val="Code"/>
      </w:pPr>
    </w:p>
    <w:p w14:paraId="409400A6" w14:textId="77777777" w:rsidR="00B2617F" w:rsidRDefault="00000000">
      <w:pPr>
        <w:pStyle w:val="Code"/>
      </w:pPr>
      <w:r>
        <w:t xml:space="preserve">    let (s2, </w:t>
      </w:r>
      <w:proofErr w:type="spellStart"/>
      <w:r>
        <w:t>len</w:t>
      </w:r>
      <w:proofErr w:type="spellEnd"/>
      <w:r>
        <w:t xml:space="preserve">) = </w:t>
      </w:r>
      <w:proofErr w:type="spellStart"/>
      <w:r>
        <w:t>calculate_length</w:t>
      </w:r>
      <w:proofErr w:type="spellEnd"/>
      <w:r>
        <w:t>(s1);</w:t>
      </w:r>
    </w:p>
    <w:p w14:paraId="08E9BD72" w14:textId="77777777" w:rsidR="00B2617F" w:rsidRDefault="00B2617F">
      <w:pPr>
        <w:pStyle w:val="Code"/>
      </w:pPr>
    </w:p>
    <w:p w14:paraId="0A15696D" w14:textId="77777777" w:rsidR="00B2617F" w:rsidRDefault="00000000">
      <w:pPr>
        <w:pStyle w:val="Code"/>
      </w:pPr>
      <w:r>
        <w:t xml:space="preserve">    </w:t>
      </w:r>
      <w:proofErr w:type="spellStart"/>
      <w:r>
        <w:t>println</w:t>
      </w:r>
      <w:proofErr w:type="spellEnd"/>
      <w:r>
        <w:t>!("The length of '{s2}' is {</w:t>
      </w:r>
      <w:proofErr w:type="spellStart"/>
      <w:r>
        <w:t>len</w:t>
      </w:r>
      <w:proofErr w:type="spellEnd"/>
      <w:r>
        <w:t>}.");</w:t>
      </w:r>
    </w:p>
    <w:p w14:paraId="727A381C" w14:textId="77777777" w:rsidR="00B2617F" w:rsidRDefault="00000000">
      <w:pPr>
        <w:pStyle w:val="Code"/>
      </w:pPr>
      <w:r>
        <w:t>}</w:t>
      </w:r>
    </w:p>
    <w:p w14:paraId="55C78F3E" w14:textId="77777777" w:rsidR="00B2617F" w:rsidRDefault="00B2617F">
      <w:pPr>
        <w:pStyle w:val="Code"/>
      </w:pPr>
    </w:p>
    <w:p w14:paraId="63CF2E24" w14:textId="77777777" w:rsidR="00B2617F" w:rsidRDefault="00000000">
      <w:pPr>
        <w:pStyle w:val="Code"/>
      </w:pPr>
      <w:proofErr w:type="spellStart"/>
      <w:r>
        <w:t>fn</w:t>
      </w:r>
      <w:proofErr w:type="spellEnd"/>
      <w:r>
        <w:t xml:space="preserve"> </w:t>
      </w:r>
      <w:proofErr w:type="spellStart"/>
      <w:r>
        <w:t>calculate_length</w:t>
      </w:r>
      <w:proofErr w:type="spellEnd"/>
      <w:r>
        <w:t xml:space="preserve">(s: String) -&gt; (String, </w:t>
      </w:r>
      <w:proofErr w:type="spellStart"/>
      <w:r>
        <w:t>usize</w:t>
      </w:r>
      <w:proofErr w:type="spellEnd"/>
      <w:r>
        <w:t>) {</w:t>
      </w:r>
    </w:p>
    <w:p w14:paraId="1E29F525" w14:textId="77777777" w:rsidR="00B2617F" w:rsidRDefault="00000000">
      <w:pPr>
        <w:pStyle w:val="Code"/>
      </w:pPr>
      <w:r>
        <w:t xml:space="preserve">    let length = </w:t>
      </w:r>
      <w:proofErr w:type="spellStart"/>
      <w:r>
        <w:t>s.len</w:t>
      </w:r>
      <w:proofErr w:type="spellEnd"/>
      <w:r>
        <w:t xml:space="preserve">(); // </w:t>
      </w:r>
      <w:proofErr w:type="spellStart"/>
      <w:r>
        <w:t>len</w:t>
      </w:r>
      <w:proofErr w:type="spellEnd"/>
      <w:r>
        <w:t>() returns the length of a String</w:t>
      </w:r>
    </w:p>
    <w:p w14:paraId="4AAE4CA8" w14:textId="77777777" w:rsidR="00B2617F" w:rsidRDefault="00B2617F">
      <w:pPr>
        <w:pStyle w:val="Code"/>
      </w:pPr>
    </w:p>
    <w:p w14:paraId="1BBF960F" w14:textId="77777777" w:rsidR="00B2617F" w:rsidRDefault="00000000">
      <w:pPr>
        <w:pStyle w:val="Code"/>
      </w:pPr>
      <w:r>
        <w:t xml:space="preserve">    (s, length)</w:t>
      </w:r>
    </w:p>
    <w:p w14:paraId="1FEC8CCD" w14:textId="77777777" w:rsidR="00B2617F" w:rsidRDefault="00000000">
      <w:pPr>
        <w:pStyle w:val="Code"/>
      </w:pPr>
      <w:r>
        <w:t>}</w:t>
      </w:r>
    </w:p>
    <w:p w14:paraId="50E255A9" w14:textId="77777777" w:rsidR="00B2617F" w:rsidRDefault="00000000">
      <w:pPr>
        <w:pStyle w:val="CodeListingCaption"/>
      </w:pPr>
      <w:r>
        <w:t>Returning ownership of parameters</w:t>
      </w:r>
    </w:p>
    <w:p w14:paraId="15FD0F49" w14:textId="77777777" w:rsidR="00B2617F" w:rsidRDefault="00000000">
      <w:pPr>
        <w:pStyle w:val="Body"/>
      </w:pPr>
      <w:r>
        <w:t xml:space="preserve">But this is too much ceremony and a lot of work for a concept that should be common. Luckily for us, Rust has a feature for using a value without transferring ownership, called </w:t>
      </w:r>
      <w:r>
        <w:rPr>
          <w:rStyle w:val="Italic"/>
        </w:rPr>
        <w:t>references</w:t>
      </w:r>
      <w:r>
        <w:t>.</w:t>
      </w:r>
    </w:p>
    <w:p w14:paraId="284023A9" w14:textId="77777777" w:rsidR="00B2617F" w:rsidRDefault="00000000">
      <w:pPr>
        <w:pStyle w:val="HeadA"/>
      </w:pPr>
      <w:r>
        <w:fldChar w:fldCharType="begin"/>
      </w:r>
      <w:r>
        <w:instrText xml:space="preserve"> XE "references:and borrowing: " </w:instrText>
      </w:r>
      <w:r>
        <w:fldChar w:fldCharType="end"/>
      </w:r>
      <w:r>
        <w:fldChar w:fldCharType="begin"/>
      </w:r>
      <w:r>
        <w:instrText xml:space="preserve"> XE "borrowing: " </w:instrText>
      </w:r>
      <w:r>
        <w:fldChar w:fldCharType="end"/>
      </w:r>
      <w:r>
        <w:t>References and Borrowing</w:t>
      </w:r>
    </w:p>
    <w:p w14:paraId="3FA4D074" w14:textId="77777777" w:rsidR="00B2617F" w:rsidRDefault="00000000">
      <w:pPr>
        <w:pStyle w:val="Body"/>
      </w:pPr>
      <w:r>
        <w:fldChar w:fldCharType="begin"/>
      </w:r>
      <w:r>
        <w:instrText xml:space="preserve"> XE "moving ownership:vs. borrowing: " </w:instrText>
      </w:r>
      <w:r>
        <w:fldChar w:fldCharType="end"/>
      </w:r>
      <w:r>
        <w:t xml:space="preserve">The issue with the tuple code in Listing 4-5 is that we have to return the </w:t>
      </w:r>
      <w:r>
        <w:rPr>
          <w:rStyle w:val="Literal"/>
        </w:rPr>
        <w:t>String</w:t>
      </w:r>
      <w:r>
        <w:t xml:space="preserve"> to the calling function so we can still use the </w:t>
      </w:r>
      <w:r>
        <w:rPr>
          <w:rStyle w:val="Literal"/>
        </w:rPr>
        <w:t>String</w:t>
      </w:r>
      <w:r>
        <w:t xml:space="preserve"> after the call to </w:t>
      </w:r>
      <w:proofErr w:type="spellStart"/>
      <w:r>
        <w:rPr>
          <w:rStyle w:val="Literal"/>
        </w:rPr>
        <w:t>calculate_length</w:t>
      </w:r>
      <w:proofErr w:type="spellEnd"/>
      <w:r>
        <w:t xml:space="preserve">, because the </w:t>
      </w:r>
      <w:r>
        <w:rPr>
          <w:rStyle w:val="Literal"/>
        </w:rPr>
        <w:t>String</w:t>
      </w:r>
      <w:r>
        <w:t xml:space="preserve"> was moved into </w:t>
      </w:r>
      <w:proofErr w:type="spellStart"/>
      <w:r>
        <w:rPr>
          <w:rStyle w:val="Literal"/>
        </w:rPr>
        <w:t>calculate_length</w:t>
      </w:r>
      <w:proofErr w:type="spellEnd"/>
      <w:r>
        <w:t xml:space="preserve">. Instead, we can provide a reference to the </w:t>
      </w:r>
      <w:r>
        <w:rPr>
          <w:rStyle w:val="Literal"/>
        </w:rPr>
        <w:t>String</w:t>
      </w:r>
      <w:r>
        <w:t xml:space="preserve"> value. A </w:t>
      </w:r>
      <w:r>
        <w:rPr>
          <w:rStyle w:val="Italic"/>
        </w:rPr>
        <w:t>reference</w:t>
      </w:r>
      <w:r>
        <w:t xml:space="preserve"> is like a pointer in that it’s an address we can follow to access the data stored at that address; that </w:t>
      </w:r>
      <w:r>
        <w:lastRenderedPageBreak/>
        <w:t>data is owned by some other variable. Unlike a pointer, a reference is guaranteed to point to a valid value of a particular type for the life of that reference.</w:t>
      </w:r>
    </w:p>
    <w:p w14:paraId="30DDC59D" w14:textId="77777777" w:rsidR="00B2617F" w:rsidRDefault="00000000">
      <w:pPr>
        <w:pStyle w:val="Body"/>
      </w:pPr>
      <w:r>
        <w:t xml:space="preserve">Here is how you would define and use a </w:t>
      </w:r>
      <w:proofErr w:type="spellStart"/>
      <w:r>
        <w:rPr>
          <w:rStyle w:val="Literal"/>
        </w:rPr>
        <w:t>calculate_length</w:t>
      </w:r>
      <w:proofErr w:type="spellEnd"/>
      <w:r>
        <w:t xml:space="preserve"> function that has a reference to an object as a parameter instead of taking ownership of the value:</w:t>
      </w:r>
    </w:p>
    <w:p w14:paraId="46F2D8D9" w14:textId="77777777" w:rsidR="00B2617F" w:rsidRDefault="00000000">
      <w:pPr>
        <w:pStyle w:val="CodeLabel"/>
      </w:pPr>
      <w:r>
        <w:t>src/main.rs</w:t>
      </w:r>
    </w:p>
    <w:p w14:paraId="6D75DB3D" w14:textId="77777777" w:rsidR="00B2617F" w:rsidRDefault="00000000">
      <w:pPr>
        <w:pStyle w:val="Code"/>
      </w:pPr>
      <w:proofErr w:type="spellStart"/>
      <w:r>
        <w:t>fn</w:t>
      </w:r>
      <w:proofErr w:type="spellEnd"/>
      <w:r>
        <w:t xml:space="preserve"> main() {</w:t>
      </w:r>
    </w:p>
    <w:p w14:paraId="5D68AE44" w14:textId="77777777" w:rsidR="00B2617F" w:rsidRDefault="00000000">
      <w:pPr>
        <w:pStyle w:val="Code"/>
      </w:pPr>
      <w:r>
        <w:t xml:space="preserve">    let s1 = String::from("hello");</w:t>
      </w:r>
    </w:p>
    <w:p w14:paraId="13F25154" w14:textId="77777777" w:rsidR="00B2617F" w:rsidRDefault="00B2617F">
      <w:pPr>
        <w:pStyle w:val="Code"/>
      </w:pPr>
    </w:p>
    <w:p w14:paraId="5226C933" w14:textId="77777777" w:rsidR="00B2617F" w:rsidRDefault="00000000">
      <w:pPr>
        <w:pStyle w:val="Code"/>
      </w:pPr>
      <w:r>
        <w:t xml:space="preserve">    let </w:t>
      </w:r>
      <w:proofErr w:type="spellStart"/>
      <w:r>
        <w:t>len</w:t>
      </w:r>
      <w:proofErr w:type="spellEnd"/>
      <w:r>
        <w:t xml:space="preserve"> = </w:t>
      </w:r>
      <w:proofErr w:type="spellStart"/>
      <w:r>
        <w:t>calculate_length</w:t>
      </w:r>
      <w:proofErr w:type="spellEnd"/>
      <w:r>
        <w:t>(&amp;s1);</w:t>
      </w:r>
    </w:p>
    <w:p w14:paraId="35018085" w14:textId="77777777" w:rsidR="00B2617F" w:rsidRDefault="00B2617F">
      <w:pPr>
        <w:pStyle w:val="Code"/>
      </w:pPr>
    </w:p>
    <w:p w14:paraId="15AC43BD" w14:textId="77777777" w:rsidR="00B2617F" w:rsidRDefault="00000000">
      <w:pPr>
        <w:pStyle w:val="Code"/>
      </w:pPr>
      <w:r>
        <w:t xml:space="preserve">    </w:t>
      </w:r>
      <w:proofErr w:type="spellStart"/>
      <w:r>
        <w:t>println</w:t>
      </w:r>
      <w:proofErr w:type="spellEnd"/>
      <w:r>
        <w:t>!("The length of '{s1}' is {</w:t>
      </w:r>
      <w:proofErr w:type="spellStart"/>
      <w:r>
        <w:t>len</w:t>
      </w:r>
      <w:proofErr w:type="spellEnd"/>
      <w:r>
        <w:t>}.");</w:t>
      </w:r>
    </w:p>
    <w:p w14:paraId="0CAF5FD6" w14:textId="77777777" w:rsidR="00B2617F" w:rsidRDefault="00000000">
      <w:pPr>
        <w:pStyle w:val="Code"/>
      </w:pPr>
      <w:r>
        <w:t>}</w:t>
      </w:r>
    </w:p>
    <w:p w14:paraId="3EFC54BB" w14:textId="77777777" w:rsidR="00B2617F" w:rsidRDefault="00B2617F">
      <w:pPr>
        <w:pStyle w:val="Code"/>
      </w:pPr>
    </w:p>
    <w:p w14:paraId="714B686A"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w:t>
      </w:r>
    </w:p>
    <w:p w14:paraId="74F1AC95" w14:textId="77777777" w:rsidR="00B2617F" w:rsidRDefault="00000000">
      <w:pPr>
        <w:pStyle w:val="Code"/>
      </w:pPr>
      <w:r>
        <w:t xml:space="preserve">    </w:t>
      </w:r>
      <w:proofErr w:type="spellStart"/>
      <w:r>
        <w:t>s.len</w:t>
      </w:r>
      <w:proofErr w:type="spellEnd"/>
      <w:r>
        <w:t>()</w:t>
      </w:r>
    </w:p>
    <w:p w14:paraId="7676B68E" w14:textId="77777777" w:rsidR="00B2617F" w:rsidRDefault="00000000">
      <w:pPr>
        <w:pStyle w:val="Code"/>
      </w:pPr>
      <w:r>
        <w:t>}</w:t>
      </w:r>
    </w:p>
    <w:p w14:paraId="43464B1D" w14:textId="77777777" w:rsidR="00B2617F"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proofErr w:type="spellStart"/>
      <w:r>
        <w:rPr>
          <w:rStyle w:val="Literal"/>
        </w:rPr>
        <w:t>calculate_length</w:t>
      </w:r>
      <w:proofErr w:type="spellEnd"/>
      <w:r>
        <w:t xml:space="preserve"> and, in its definition, we take </w:t>
      </w:r>
      <w:r>
        <w:rPr>
          <w:rStyle w:val="Literal"/>
        </w:rPr>
        <w:t>&amp;String</w:t>
      </w:r>
      <w:r>
        <w:t xml:space="preserve"> rather than </w:t>
      </w:r>
      <w:r>
        <w:rPr>
          <w:rStyle w:val="Literal"/>
        </w:rPr>
        <w:t>String</w:t>
      </w:r>
      <w:r>
        <w:t xml:space="preserve">. These ampersands represent </w:t>
      </w:r>
      <w:r>
        <w:rPr>
          <w:rStyle w:val="Italic"/>
        </w:rPr>
        <w:t>references</w:t>
      </w:r>
      <w:r>
        <w:t>, and they allow you to refer to some value without taking ownership of it. Figure 4-</w:t>
      </w:r>
      <w:del w:id="78" w:author="Chris Krycho" w:date="2025-02-26T09:12:00Z">
        <w:r>
          <w:delText xml:space="preserve">5 </w:delText>
        </w:r>
      </w:del>
      <w:ins w:id="79" w:author="Chris Krycho" w:date="2025-02-26T09:12:00Z">
        <w:r>
          <w:t xml:space="preserve">6 </w:t>
        </w:r>
      </w:ins>
      <w:r>
        <w:t>depicts this concept.</w:t>
      </w:r>
    </w:p>
    <w:p w14:paraId="7ABC762B" w14:textId="77777777" w:rsidR="00B2617F" w:rsidRDefault="00000000">
      <w:pPr>
        <w:pStyle w:val="GraphicSlug"/>
      </w:pPr>
      <w:r>
        <w:t>f04006.eps</w:t>
      </w:r>
    </w:p>
    <w:p w14:paraId="2B0E3946" w14:textId="5412AF55" w:rsidR="00B2617F" w:rsidRDefault="00D64E77" w:rsidP="00D64E77">
      <w:pPr>
        <w:pStyle w:val="Body"/>
        <w:rPr>
          <w:rStyle w:val="AltText"/>
        </w:rPr>
      </w:pPr>
      <w:r w:rsidRPr="00D64E77">
        <w:rPr>
          <w:rStyle w:val="AltText"/>
        </w:rPr>
        <w:t>Three tables: the table for s contains only a pointer to the table</w:t>
      </w:r>
      <w:r>
        <w:rPr>
          <w:rStyle w:val="AltText"/>
        </w:rPr>
        <w:t xml:space="preserve"> </w:t>
      </w:r>
      <w:r w:rsidRPr="00D64E77">
        <w:rPr>
          <w:rStyle w:val="AltText"/>
        </w:rPr>
        <w:t>for s1. The table for s1 contains the stack data for s1 and points to the</w:t>
      </w:r>
      <w:r>
        <w:rPr>
          <w:rStyle w:val="AltText"/>
        </w:rPr>
        <w:t xml:space="preserve"> </w:t>
      </w:r>
      <w:r w:rsidRPr="00D64E77">
        <w:rPr>
          <w:rStyle w:val="AltText"/>
        </w:rPr>
        <w:t>string data on the heap.</w:t>
      </w:r>
    </w:p>
    <w:p w14:paraId="5BB7EA40" w14:textId="77777777" w:rsidR="00B2617F" w:rsidRDefault="00000000">
      <w:pPr>
        <w:pStyle w:val="Body"/>
      </w:pPr>
      <w:r>
        <w:rPr>
          <w:noProof/>
        </w:rPr>
        <w:drawing>
          <wp:inline distT="0" distB="0" distL="0" distR="0" wp14:anchorId="1896847B" wp14:editId="61652D03">
            <wp:extent cx="31750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stretch>
                      <a:fillRect/>
                    </a:stretch>
                  </pic:blipFill>
                  <pic:spPr bwMode="auto">
                    <a:xfrm>
                      <a:off x="0" y="0"/>
                      <a:ext cx="3175000" cy="1117600"/>
                    </a:xfrm>
                    <a:prstGeom prst="rect">
                      <a:avLst/>
                    </a:prstGeom>
                    <a:noFill/>
                  </pic:spPr>
                </pic:pic>
              </a:graphicData>
            </a:graphic>
          </wp:inline>
        </w:drawing>
      </w:r>
    </w:p>
    <w:p w14:paraId="39A27F74" w14:textId="77777777" w:rsidR="00B2617F" w:rsidRDefault="00000000">
      <w:pPr>
        <w:pStyle w:val="CaptionLine"/>
      </w:pPr>
      <w:r>
        <w:t xml:space="preserve">A diagram of </w:t>
      </w:r>
      <w:r>
        <w:rPr>
          <w:rStyle w:val="Literal"/>
        </w:rPr>
        <w:t>&amp;String s</w:t>
      </w:r>
      <w:r>
        <w:t xml:space="preserve"> pointing at </w:t>
      </w:r>
      <w:r>
        <w:rPr>
          <w:rStyle w:val="Literal"/>
        </w:rPr>
        <w:t>String s1</w:t>
      </w:r>
    </w:p>
    <w:p w14:paraId="2A0055B1" w14:textId="77777777" w:rsidR="00B2617F" w:rsidRDefault="00000000">
      <w:pPr>
        <w:pStyle w:val="Note"/>
        <w:spacing w:after="180"/>
      </w:pPr>
      <w:r>
        <w:rPr>
          <w:rStyle w:val="NoteHead"/>
          <w:iCs w:val="0"/>
        </w:rPr>
        <w:t>Note</w:t>
      </w:r>
      <w:r>
        <w:tab/>
      </w:r>
      <w:r>
        <w:fldChar w:fldCharType="begin"/>
      </w:r>
      <w:r>
        <w:instrText xml:space="preserve"> XE "dereferencing: " </w:instrText>
      </w:r>
      <w:r>
        <w:fldChar w:fldCharType="end"/>
      </w:r>
      <w:r>
        <w:fldChar w:fldCharType="begin"/>
      </w:r>
      <w:r>
        <w:instrText xml:space="preserve"> XE "references:dereferencing: " </w:instrText>
      </w:r>
      <w:r>
        <w:fldChar w:fldCharType="end"/>
      </w:r>
      <w:r>
        <w:t xml:space="preserve">The opposite of referencing by using </w:t>
      </w:r>
      <w:r>
        <w:rPr>
          <w:rStyle w:val="Literal"/>
        </w:rPr>
        <w:t>&amp;</w:t>
      </w:r>
      <w:r>
        <w:t xml:space="preserve"> is </w:t>
      </w:r>
      <w:r>
        <w:rPr>
          <w:rStyle w:val="Italic"/>
        </w:rPr>
        <w:t>dereferencing</w:t>
      </w:r>
      <w:r>
        <w:t xml:space="preserve">, which is accomplished with the dereference operator, </w:t>
      </w:r>
      <w:r>
        <w:rPr>
          <w:rStyle w:val="Literal"/>
        </w:rPr>
        <w:t>*</w:t>
      </w:r>
      <w:r>
        <w:fldChar w:fldCharType="begin"/>
      </w:r>
      <w:r>
        <w:rPr>
          <w:rStyle w:val="Literal"/>
        </w:rPr>
        <w:instrText xml:space="preserve"> XE "asterisk (*):dereference operator: " </w:instrText>
      </w:r>
      <w:r>
        <w:rPr>
          <w:rStyle w:val="Literal"/>
        </w:rPr>
        <w:fldChar w:fldCharType="end"/>
      </w:r>
      <w:r>
        <w:fldChar w:fldCharType="begin"/>
      </w:r>
      <w:r>
        <w:rPr>
          <w:rStyle w:val="Literal"/>
        </w:rPr>
        <w:instrText xml:space="preserve"> XE "* (asterisk):dereference operator: " </w:instrText>
      </w:r>
      <w:r>
        <w:rPr>
          <w:rStyle w:val="Literal"/>
        </w:rPr>
        <w:fldChar w:fldCharType="end"/>
      </w:r>
      <w:r>
        <w:t xml:space="preserve">. We’ll </w:t>
      </w:r>
      <w:r>
        <w:lastRenderedPageBreak/>
        <w:t xml:space="preserve">see some uses of the dereference operator in </w:t>
      </w:r>
      <w:r>
        <w:rPr>
          <w:rStyle w:val="Xref"/>
        </w:rPr>
        <w:t>Chapter 8</w:t>
      </w:r>
      <w:r>
        <w:t xml:space="preserve"> and discuss details of dereferencing in </w:t>
      </w:r>
      <w:r>
        <w:rPr>
          <w:rStyle w:val="Xref"/>
        </w:rPr>
        <w:t>Chapter 15</w:t>
      </w:r>
      <w:r>
        <w:t>.</w:t>
      </w:r>
    </w:p>
    <w:p w14:paraId="69E424E4" w14:textId="77777777" w:rsidR="00B2617F" w:rsidRDefault="00000000">
      <w:pPr>
        <w:pStyle w:val="Body"/>
      </w:pPr>
      <w:r>
        <w:t>Let’s take a closer look at the function call here:</w:t>
      </w:r>
    </w:p>
    <w:p w14:paraId="70682481" w14:textId="77777777" w:rsidR="00B2617F" w:rsidRDefault="00000000">
      <w:pPr>
        <w:pStyle w:val="Code"/>
      </w:pPr>
      <w:r>
        <w:t>let s1 = String::from("hello");</w:t>
      </w:r>
    </w:p>
    <w:p w14:paraId="664D555C" w14:textId="77777777" w:rsidR="00B2617F" w:rsidRDefault="00B2617F">
      <w:pPr>
        <w:pStyle w:val="Code"/>
      </w:pPr>
    </w:p>
    <w:p w14:paraId="3FD084DC" w14:textId="77777777" w:rsidR="00B2617F" w:rsidRDefault="00000000">
      <w:pPr>
        <w:pStyle w:val="Code"/>
      </w:pPr>
      <w:r>
        <w:t xml:space="preserve">let </w:t>
      </w:r>
      <w:proofErr w:type="spellStart"/>
      <w:r>
        <w:t>len</w:t>
      </w:r>
      <w:proofErr w:type="spellEnd"/>
      <w:r>
        <w:t xml:space="preserve"> = </w:t>
      </w:r>
      <w:proofErr w:type="spellStart"/>
      <w:r>
        <w:t>calculate_length</w:t>
      </w:r>
      <w:proofErr w:type="spellEnd"/>
      <w:r>
        <w:t>(&amp;s1);</w:t>
      </w:r>
    </w:p>
    <w:p w14:paraId="3D85CEFA" w14:textId="77777777" w:rsidR="00B2617F"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w:t>
      </w:r>
      <w:del w:id="80" w:author="Chris Krycho" w:date="2025-02-26T08:53:00Z">
        <w:r>
          <w:delText xml:space="preserve">it </w:delText>
        </w:r>
      </w:del>
      <w:ins w:id="81" w:author="Chris Krycho" w:date="2025-02-26T08:53:00Z">
        <w:r>
          <w:t xml:space="preserve">the reference </w:t>
        </w:r>
      </w:ins>
      <w:r>
        <w:t>does not own it, the value it points to will not be dropped when the reference stops being used.</w:t>
      </w:r>
    </w:p>
    <w:p w14:paraId="51622B9B" w14:textId="77777777" w:rsidR="00B2617F"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3E2FAA88"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 // s is a reference to a String</w:t>
      </w:r>
    </w:p>
    <w:p w14:paraId="45ADF959" w14:textId="77777777" w:rsidR="00B2617F" w:rsidRDefault="00000000">
      <w:pPr>
        <w:pStyle w:val="Code"/>
      </w:pPr>
      <w:r>
        <w:t xml:space="preserve">    </w:t>
      </w:r>
      <w:proofErr w:type="spellStart"/>
      <w:r>
        <w:t>s.len</w:t>
      </w:r>
      <w:proofErr w:type="spellEnd"/>
      <w:r>
        <w:t>()</w:t>
      </w:r>
    </w:p>
    <w:p w14:paraId="3E43B249" w14:textId="77777777" w:rsidR="00B2617F" w:rsidRDefault="00000000">
      <w:pPr>
        <w:pStyle w:val="Code"/>
        <w:rPr>
          <w:ins w:id="82" w:author="Chris Krycho" w:date="2025-02-26T08:54:00Z"/>
        </w:rPr>
      </w:pPr>
      <w:r>
        <w:t xml:space="preserve">} // Here, s goes out of scope. But because </w:t>
      </w:r>
      <w:del w:id="83" w:author="Chris Krycho" w:date="2025-02-26T08:54:00Z">
        <w:r>
          <w:delText xml:space="preserve">it </w:delText>
        </w:r>
      </w:del>
      <w:ins w:id="84" w:author="Chris Krycho" w:date="2025-02-26T08:54:00Z">
        <w:r>
          <w:t xml:space="preserve">s </w:t>
        </w:r>
      </w:ins>
      <w:r>
        <w:t>does not have ownership</w:t>
      </w:r>
    </w:p>
    <w:p w14:paraId="461B6406" w14:textId="77777777" w:rsidR="00B2617F" w:rsidRDefault="00000000">
      <w:pPr>
        <w:pStyle w:val="Code"/>
        <w:rPr>
          <w:del w:id="85" w:author="Chris Krycho" w:date="2025-02-26T08:54:00Z"/>
        </w:rPr>
      </w:pPr>
      <w:ins w:id="86" w:author="Chris Krycho" w:date="2025-02-26T08:54:00Z">
        <w:r>
          <w:t xml:space="preserve">  // </w:t>
        </w:r>
      </w:ins>
      <w:del w:id="87" w:author="Chris Krycho" w:date="2025-02-26T08:54:00Z">
        <w:r>
          <w:delText xml:space="preserve"> </w:delText>
        </w:r>
      </w:del>
      <w:r>
        <w:t>of what</w:t>
      </w:r>
    </w:p>
    <w:p w14:paraId="23D91B4A" w14:textId="77777777" w:rsidR="00B2617F" w:rsidRDefault="00000000">
      <w:pPr>
        <w:pStyle w:val="Code"/>
      </w:pPr>
      <w:del w:id="88" w:author="Chris Krycho" w:date="2025-02-26T08:54:00Z">
        <w:r>
          <w:delText xml:space="preserve">  // </w:delText>
        </w:r>
      </w:del>
      <w:ins w:id="89" w:author="Chris Krycho" w:date="2025-02-26T08:54:00Z">
        <w:r>
          <w:t xml:space="preserve"> </w:t>
        </w:r>
      </w:ins>
      <w:r>
        <w:t>it refers to, the String is not dropped.</w:t>
      </w:r>
    </w:p>
    <w:p w14:paraId="5AF8A8F1" w14:textId="77777777" w:rsidR="00B2617F" w:rsidRDefault="00000000">
      <w:pPr>
        <w:pStyle w:val="Body"/>
      </w:pPr>
      <w:r>
        <w:t xml:space="preserve">The scope in which the variable </w:t>
      </w:r>
      <w:r>
        <w:rPr>
          <w:rStyle w:val="Literal"/>
        </w:rPr>
        <w:t>s</w:t>
      </w:r>
      <w:r>
        <w:t xml:space="preserve"> is valid is the same as any function 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have references as parameters instead of the actual values, we won’t need to return the values in order to give back ownership, because we never had ownership.</w:t>
      </w:r>
    </w:p>
    <w:p w14:paraId="10761532" w14:textId="77777777" w:rsidR="00B2617F" w:rsidRDefault="00000000">
      <w:pPr>
        <w:pStyle w:val="Body"/>
      </w:pPr>
      <w:r>
        <w:t xml:space="preserve">We call the action of creating a reference </w:t>
      </w:r>
      <w:r>
        <w:rPr>
          <w:rStyle w:val="Italic"/>
        </w:rPr>
        <w:t>borrowing</w:t>
      </w:r>
      <w:r>
        <w:t>. As in real life, if a person owns something, you can borrow it from them. When you’re done, you have to give it back. You don’t own it.</w:t>
      </w:r>
    </w:p>
    <w:p w14:paraId="1D17EB5E" w14:textId="77777777" w:rsidR="00B2617F" w:rsidRDefault="00000000">
      <w:pPr>
        <w:pStyle w:val="Body"/>
      </w:pPr>
      <w:r>
        <w:t>So, what happens if we try to modify something we’re borrowing? Try the code in Listing 4-6. Spoiler alert: it doesn’t work!</w:t>
      </w:r>
    </w:p>
    <w:p w14:paraId="39AD4493" w14:textId="77777777" w:rsidR="00B2617F" w:rsidRDefault="00000000">
      <w:pPr>
        <w:pStyle w:val="CodeLabel"/>
      </w:pPr>
      <w:r>
        <w:t>src/main.rs</w:t>
      </w:r>
    </w:p>
    <w:p w14:paraId="472C838F" w14:textId="77777777" w:rsidR="00B2617F" w:rsidRDefault="00000000">
      <w:pPr>
        <w:pStyle w:val="Code"/>
      </w:pPr>
      <w:proofErr w:type="spellStart"/>
      <w:r>
        <w:t>fn</w:t>
      </w:r>
      <w:proofErr w:type="spellEnd"/>
      <w:r>
        <w:t xml:space="preserve"> main() {</w:t>
      </w:r>
    </w:p>
    <w:p w14:paraId="11BFDBB8" w14:textId="77777777" w:rsidR="00B2617F" w:rsidRDefault="00000000">
      <w:pPr>
        <w:pStyle w:val="Code"/>
      </w:pPr>
      <w:r>
        <w:t xml:space="preserve">    let s = String::from("hello");</w:t>
      </w:r>
    </w:p>
    <w:p w14:paraId="085CE25C" w14:textId="77777777" w:rsidR="00B2617F" w:rsidRDefault="00B2617F">
      <w:pPr>
        <w:pStyle w:val="Code"/>
      </w:pPr>
    </w:p>
    <w:p w14:paraId="6E64A5F5" w14:textId="77777777" w:rsidR="00B2617F" w:rsidRDefault="00000000">
      <w:pPr>
        <w:pStyle w:val="Code"/>
      </w:pPr>
      <w:r>
        <w:t xml:space="preserve">    change(&amp;s);</w:t>
      </w:r>
    </w:p>
    <w:p w14:paraId="263F8D3C" w14:textId="77777777" w:rsidR="00B2617F" w:rsidRDefault="00000000">
      <w:pPr>
        <w:pStyle w:val="Code"/>
      </w:pPr>
      <w:r>
        <w:t>}</w:t>
      </w:r>
    </w:p>
    <w:p w14:paraId="6F19F98E" w14:textId="77777777" w:rsidR="00B2617F" w:rsidRDefault="00B2617F">
      <w:pPr>
        <w:pStyle w:val="Code"/>
      </w:pPr>
    </w:p>
    <w:p w14:paraId="5287B6B8" w14:textId="77777777" w:rsidR="00B2617F" w:rsidRDefault="00000000">
      <w:pPr>
        <w:pStyle w:val="Code"/>
      </w:pPr>
      <w:proofErr w:type="spellStart"/>
      <w:r>
        <w:t>fn</w:t>
      </w:r>
      <w:proofErr w:type="spellEnd"/>
      <w:r>
        <w:t xml:space="preserve"> change(</w:t>
      </w:r>
      <w:proofErr w:type="spellStart"/>
      <w:r>
        <w:t>some_string</w:t>
      </w:r>
      <w:proofErr w:type="spellEnd"/>
      <w:r>
        <w:t>: &amp;String) {</w:t>
      </w:r>
    </w:p>
    <w:p w14:paraId="3B798D88" w14:textId="77777777" w:rsidR="00B2617F" w:rsidRDefault="00000000">
      <w:pPr>
        <w:pStyle w:val="Code"/>
      </w:pPr>
      <w:r>
        <w:t xml:space="preserve">    </w:t>
      </w:r>
      <w:proofErr w:type="spellStart"/>
      <w:r>
        <w:t>some_string.push_str</w:t>
      </w:r>
      <w:proofErr w:type="spellEnd"/>
      <w:r>
        <w:t>(", world");</w:t>
      </w:r>
    </w:p>
    <w:p w14:paraId="41376855" w14:textId="77777777" w:rsidR="00B2617F" w:rsidRDefault="00000000">
      <w:pPr>
        <w:pStyle w:val="Code"/>
      </w:pPr>
      <w:r>
        <w:t>}</w:t>
      </w:r>
    </w:p>
    <w:p w14:paraId="05AA5B20" w14:textId="77777777" w:rsidR="00B2617F" w:rsidRDefault="00000000">
      <w:pPr>
        <w:pStyle w:val="CodeListingCaption"/>
      </w:pPr>
      <w:r>
        <w:t>Attempting to modify a borrowed value</w:t>
      </w:r>
    </w:p>
    <w:p w14:paraId="737690B8" w14:textId="77777777" w:rsidR="00B2617F" w:rsidRDefault="00000000">
      <w:pPr>
        <w:pStyle w:val="Body"/>
      </w:pPr>
      <w:r>
        <w:lastRenderedPageBreak/>
        <w:t>Here’s the error:</w:t>
      </w:r>
    </w:p>
    <w:p w14:paraId="269AE898" w14:textId="77777777" w:rsidR="00B2617F" w:rsidRDefault="00000000">
      <w:pPr>
        <w:pStyle w:val="CodeWide"/>
      </w:pPr>
      <w:r>
        <w:t>error[E0596]: cannot borrow `*</w:t>
      </w:r>
      <w:proofErr w:type="spellStart"/>
      <w:r>
        <w:t>some_string</w:t>
      </w:r>
      <w:proofErr w:type="spellEnd"/>
      <w:r>
        <w:t>` as mutable, as it is behind a `&amp;` reference</w:t>
      </w:r>
    </w:p>
    <w:p w14:paraId="1FD9CB8A" w14:textId="77777777" w:rsidR="00B2617F" w:rsidRDefault="00000000">
      <w:pPr>
        <w:pStyle w:val="CodeWide"/>
      </w:pPr>
      <w:r>
        <w:t xml:space="preserve"> --&gt; </w:t>
      </w:r>
      <w:proofErr w:type="spellStart"/>
      <w:r>
        <w:t>src</w:t>
      </w:r>
      <w:proofErr w:type="spellEnd"/>
      <w:r>
        <w:t>/main.rs:8:5</w:t>
      </w:r>
    </w:p>
    <w:p w14:paraId="01622914" w14:textId="77777777" w:rsidR="00B2617F" w:rsidRDefault="00000000">
      <w:pPr>
        <w:pStyle w:val="CodeWide"/>
      </w:pPr>
      <w:r>
        <w:t xml:space="preserve">  |</w:t>
      </w:r>
    </w:p>
    <w:p w14:paraId="1D826FFD" w14:textId="77777777" w:rsidR="00D52AF4" w:rsidRPr="00D52AF4" w:rsidRDefault="00D52AF4" w:rsidP="00D52AF4">
      <w:pPr>
        <w:pStyle w:val="CodeWide"/>
      </w:pPr>
      <w:r w:rsidRPr="00D52AF4">
        <w:t xml:space="preserve">8 |     </w:t>
      </w:r>
      <w:proofErr w:type="spellStart"/>
      <w:r w:rsidRPr="00D52AF4">
        <w:t>some_string.push_str</w:t>
      </w:r>
      <w:proofErr w:type="spellEnd"/>
      <w:r w:rsidRPr="00D52AF4">
        <w:t>(", world");</w:t>
      </w:r>
    </w:p>
    <w:p w14:paraId="300EFD46" w14:textId="77777777" w:rsidR="00D52AF4" w:rsidRPr="00D52AF4" w:rsidRDefault="00D52AF4" w:rsidP="00D52AF4">
      <w:pPr>
        <w:pStyle w:val="CodeWide"/>
      </w:pPr>
      <w:r w:rsidRPr="00D52AF4">
        <w:t xml:space="preserve">  |     ^^^^^^^^^^^ `</w:t>
      </w:r>
      <w:proofErr w:type="spellStart"/>
      <w:r w:rsidRPr="00D52AF4">
        <w:t>some_string</w:t>
      </w:r>
      <w:proofErr w:type="spellEnd"/>
      <w:r w:rsidRPr="00D52AF4">
        <w:t>` is a `&amp;` reference, so the data it refers to cannot be borrowed as mutable</w:t>
      </w:r>
    </w:p>
    <w:p w14:paraId="4A174164" w14:textId="77777777" w:rsidR="00D52AF4" w:rsidRPr="00D52AF4" w:rsidRDefault="00D52AF4" w:rsidP="00D52AF4">
      <w:pPr>
        <w:pStyle w:val="CodeWide"/>
      </w:pPr>
      <w:r w:rsidRPr="00D52AF4">
        <w:t xml:space="preserve">  |</w:t>
      </w:r>
    </w:p>
    <w:p w14:paraId="793486CC" w14:textId="77777777" w:rsidR="00D52AF4" w:rsidRPr="00D52AF4" w:rsidRDefault="00D52AF4" w:rsidP="00D52AF4">
      <w:pPr>
        <w:pStyle w:val="CodeWide"/>
      </w:pPr>
      <w:r w:rsidRPr="00D52AF4">
        <w:t>help: consider changing this to be a mutable reference</w:t>
      </w:r>
    </w:p>
    <w:p w14:paraId="6F242868" w14:textId="77777777" w:rsidR="00D52AF4" w:rsidRPr="00D52AF4" w:rsidRDefault="00D52AF4" w:rsidP="00D52AF4">
      <w:pPr>
        <w:pStyle w:val="CodeWide"/>
      </w:pPr>
      <w:r w:rsidRPr="00D52AF4">
        <w:t xml:space="preserve">  |</w:t>
      </w:r>
    </w:p>
    <w:p w14:paraId="592F17FD" w14:textId="77777777" w:rsidR="00D52AF4" w:rsidRPr="00D52AF4" w:rsidRDefault="00D52AF4" w:rsidP="00D52AF4">
      <w:pPr>
        <w:pStyle w:val="CodeWide"/>
      </w:pPr>
      <w:r w:rsidRPr="00D52AF4">
        <w:t xml:space="preserve">7 | </w:t>
      </w:r>
      <w:proofErr w:type="spellStart"/>
      <w:r w:rsidRPr="00D52AF4">
        <w:t>fn</w:t>
      </w:r>
      <w:proofErr w:type="spellEnd"/>
      <w:r w:rsidRPr="00D52AF4">
        <w:t xml:space="preserve"> change(</w:t>
      </w:r>
      <w:proofErr w:type="spellStart"/>
      <w:r w:rsidRPr="00D52AF4">
        <w:t>some_string</w:t>
      </w:r>
      <w:proofErr w:type="spellEnd"/>
      <w:r w:rsidRPr="00D52AF4">
        <w:t>: &amp;mut String) {</w:t>
      </w:r>
    </w:p>
    <w:p w14:paraId="213AAB1D" w14:textId="51F86AC0" w:rsidR="00B2617F" w:rsidRPr="00D52AF4" w:rsidRDefault="00D52AF4" w:rsidP="00D52AF4">
      <w:pPr>
        <w:pStyle w:val="CodeWide"/>
      </w:pPr>
      <w:r w:rsidRPr="00D52AF4">
        <w:t xml:space="preserve">  |                         +++</w:t>
      </w:r>
    </w:p>
    <w:p w14:paraId="62C34D8D" w14:textId="77777777" w:rsidR="00B2617F" w:rsidRDefault="00000000">
      <w:pPr>
        <w:pStyle w:val="Body"/>
      </w:pPr>
      <w:r>
        <w:t>Just as variables are immutable by default, so are references. We’re not allowed to modify something we have a reference to.</w:t>
      </w:r>
    </w:p>
    <w:p w14:paraId="79830824" w14:textId="77777777" w:rsidR="00B2617F" w:rsidRDefault="00000000">
      <w:pPr>
        <w:pStyle w:val="HeadB"/>
      </w:pPr>
      <w:r>
        <w:fldChar w:fldCharType="begin"/>
      </w:r>
      <w:r>
        <w:instrText xml:space="preserve"> XE "mut keyword:making a reference mutable with: " </w:instrText>
      </w:r>
      <w:r>
        <w:fldChar w:fldCharType="end"/>
      </w:r>
      <w:r>
        <w:fldChar w:fldCharType="begin"/>
      </w:r>
      <w:r>
        <w:instrText xml:space="preserve"> XE "mutability:of references: " </w:instrText>
      </w:r>
      <w:r>
        <w:fldChar w:fldCharType="end"/>
      </w:r>
      <w:r>
        <w:fldChar w:fldCharType="begin"/>
      </w:r>
      <w:r>
        <w:instrText xml:space="preserve"> XE "references:mutability of: " </w:instrText>
      </w:r>
      <w:r>
        <w:fldChar w:fldCharType="end"/>
      </w:r>
      <w:r>
        <w:t>Mutable References</w:t>
      </w:r>
    </w:p>
    <w:p w14:paraId="32DC38D3" w14:textId="77777777" w:rsidR="00B2617F" w:rsidRDefault="00000000">
      <w:pPr>
        <w:pStyle w:val="Body"/>
      </w:pPr>
      <w:r>
        <w:t xml:space="preserve">We can fix the code from Listing 4-6 to allow us to modify a borrowed value with just a few small tweaks that use, instead, a </w:t>
      </w:r>
      <w:r>
        <w:rPr>
          <w:rStyle w:val="Italic"/>
        </w:rPr>
        <w:t>mutable reference</w:t>
      </w:r>
      <w:r>
        <w:t>:</w:t>
      </w:r>
    </w:p>
    <w:p w14:paraId="457CD822" w14:textId="77777777" w:rsidR="00B2617F" w:rsidRDefault="00000000">
      <w:pPr>
        <w:pStyle w:val="CodeLabel"/>
      </w:pPr>
      <w:r>
        <w:t>src/main.rs</w:t>
      </w:r>
    </w:p>
    <w:p w14:paraId="617C7641" w14:textId="77777777" w:rsidR="00B2617F" w:rsidRDefault="00000000">
      <w:pPr>
        <w:pStyle w:val="Code"/>
      </w:pPr>
      <w:proofErr w:type="spellStart"/>
      <w:r>
        <w:rPr>
          <w:rStyle w:val="LiteralGray"/>
        </w:rPr>
        <w:t>fn</w:t>
      </w:r>
      <w:proofErr w:type="spellEnd"/>
      <w:r>
        <w:rPr>
          <w:rStyle w:val="LiteralGray"/>
        </w:rPr>
        <w:t xml:space="preserve"> main() {</w:t>
      </w:r>
    </w:p>
    <w:p w14:paraId="7ED176A6" w14:textId="77777777" w:rsidR="00B2617F" w:rsidRDefault="00000000">
      <w:pPr>
        <w:pStyle w:val="Code"/>
      </w:pPr>
      <w:r>
        <w:t xml:space="preserve">    </w:t>
      </w:r>
      <w:r>
        <w:rPr>
          <w:rStyle w:val="LiteralGray"/>
        </w:rPr>
        <w:t>let</w:t>
      </w:r>
      <w:r>
        <w:t xml:space="preserve"> mut </w:t>
      </w:r>
      <w:r>
        <w:rPr>
          <w:rStyle w:val="LiteralGray"/>
        </w:rPr>
        <w:t>s = String::from("hello");</w:t>
      </w:r>
    </w:p>
    <w:p w14:paraId="44C1B2BE" w14:textId="77777777" w:rsidR="00B2617F" w:rsidRDefault="00B2617F">
      <w:pPr>
        <w:pStyle w:val="Code"/>
      </w:pPr>
    </w:p>
    <w:p w14:paraId="55F30734" w14:textId="77777777" w:rsidR="00B2617F" w:rsidRDefault="00000000">
      <w:pPr>
        <w:pStyle w:val="Code"/>
      </w:pPr>
      <w:r>
        <w:t xml:space="preserve">    </w:t>
      </w:r>
      <w:r>
        <w:rPr>
          <w:rStyle w:val="LiteralGray"/>
        </w:rPr>
        <w:t>change(</w:t>
      </w:r>
      <w:r>
        <w:t xml:space="preserve">&amp;mut </w:t>
      </w:r>
      <w:r>
        <w:rPr>
          <w:rStyle w:val="LiteralGray"/>
        </w:rPr>
        <w:t>s);</w:t>
      </w:r>
    </w:p>
    <w:p w14:paraId="67682A1C" w14:textId="77777777" w:rsidR="00B2617F" w:rsidRDefault="00000000">
      <w:pPr>
        <w:pStyle w:val="Code"/>
      </w:pPr>
      <w:r>
        <w:rPr>
          <w:rStyle w:val="LiteralGray"/>
        </w:rPr>
        <w:t>}</w:t>
      </w:r>
    </w:p>
    <w:p w14:paraId="2224544F" w14:textId="77777777" w:rsidR="00B2617F" w:rsidRDefault="00B2617F">
      <w:pPr>
        <w:pStyle w:val="Code"/>
      </w:pPr>
    </w:p>
    <w:p w14:paraId="66C30FE5" w14:textId="77777777" w:rsidR="00B2617F" w:rsidRDefault="00000000">
      <w:pPr>
        <w:pStyle w:val="Code"/>
      </w:pPr>
      <w:proofErr w:type="spellStart"/>
      <w:r>
        <w:rPr>
          <w:rStyle w:val="LiteralGray"/>
        </w:rPr>
        <w:t>fn</w:t>
      </w:r>
      <w:proofErr w:type="spellEnd"/>
      <w:r>
        <w:rPr>
          <w:rStyle w:val="LiteralGray"/>
        </w:rPr>
        <w:t xml:space="preserve"> change(</w:t>
      </w:r>
      <w:proofErr w:type="spellStart"/>
      <w:r>
        <w:rPr>
          <w:rStyle w:val="LiteralGray"/>
        </w:rPr>
        <w:t>some_string</w:t>
      </w:r>
      <w:proofErr w:type="spellEnd"/>
      <w:r>
        <w:rPr>
          <w:rStyle w:val="LiteralGray"/>
        </w:rPr>
        <w:t>:</w:t>
      </w:r>
      <w:r>
        <w:t xml:space="preserve"> &amp;mut </w:t>
      </w:r>
      <w:r>
        <w:rPr>
          <w:rStyle w:val="LiteralGray"/>
        </w:rPr>
        <w:t>String) {</w:t>
      </w:r>
    </w:p>
    <w:p w14:paraId="6445C30B" w14:textId="77777777" w:rsidR="00B2617F" w:rsidRDefault="00000000">
      <w:pPr>
        <w:pStyle w:val="Code"/>
      </w:pPr>
      <w:r>
        <w:rPr>
          <w:rStyle w:val="LiteralGray"/>
        </w:rPr>
        <w:t xml:space="preserve">    </w:t>
      </w:r>
      <w:proofErr w:type="spellStart"/>
      <w:r>
        <w:rPr>
          <w:rStyle w:val="LiteralGray"/>
        </w:rPr>
        <w:t>some_string.push_str</w:t>
      </w:r>
      <w:proofErr w:type="spellEnd"/>
      <w:r>
        <w:rPr>
          <w:rStyle w:val="LiteralGray"/>
        </w:rPr>
        <w:t>(", world");</w:t>
      </w:r>
    </w:p>
    <w:p w14:paraId="63586AB0" w14:textId="77777777" w:rsidR="00B2617F" w:rsidRDefault="00000000">
      <w:pPr>
        <w:pStyle w:val="Code"/>
      </w:pPr>
      <w:r>
        <w:rPr>
          <w:rStyle w:val="LiteralGray"/>
        </w:rPr>
        <w:t>}</w:t>
      </w:r>
    </w:p>
    <w:p w14:paraId="5201DF24" w14:textId="77777777" w:rsidR="00B2617F" w:rsidRDefault="00000000">
      <w:pPr>
        <w:pStyle w:val="Body"/>
      </w:pPr>
      <w:r>
        <w:t xml:space="preserve">First we change </w:t>
      </w:r>
      <w:r>
        <w:rPr>
          <w:rStyle w:val="Literal"/>
        </w:rPr>
        <w:t>s</w:t>
      </w:r>
      <w:r>
        <w:t xml:space="preserve"> to be </w:t>
      </w:r>
      <w:r>
        <w:rPr>
          <w:rStyle w:val="Literal"/>
        </w:rPr>
        <w:t>mut</w:t>
      </w:r>
      <w:r>
        <w:t xml:space="preserve">. Then we create a mutable reference with </w:t>
      </w:r>
      <w:r>
        <w:rPr>
          <w:rStyle w:val="Literal"/>
        </w:rPr>
        <w:t>&amp;mut s</w:t>
      </w:r>
      <w:r>
        <w:t xml:space="preserve"> where we call the </w:t>
      </w:r>
      <w:r>
        <w:rPr>
          <w:rStyle w:val="Literal"/>
        </w:rPr>
        <w:t>change</w:t>
      </w:r>
      <w:r>
        <w:t xml:space="preserve"> function, and update the function signature to accept a mutable reference with </w:t>
      </w:r>
      <w:proofErr w:type="spellStart"/>
      <w:r>
        <w:rPr>
          <w:rStyle w:val="Literal"/>
        </w:rPr>
        <w:t>some_string</w:t>
      </w:r>
      <w:proofErr w:type="spellEnd"/>
      <w:r>
        <w:rPr>
          <w:rStyle w:val="Literal"/>
        </w:rPr>
        <w:t>: &amp;mut String</w:t>
      </w:r>
      <w:r>
        <w:t xml:space="preserve">. This makes it very clear that the </w:t>
      </w:r>
      <w:r>
        <w:rPr>
          <w:rStyle w:val="Literal"/>
        </w:rPr>
        <w:t>change</w:t>
      </w:r>
      <w:r>
        <w:t xml:space="preserve"> function will mutate the value it borrows.</w:t>
      </w:r>
    </w:p>
    <w:p w14:paraId="2CDA55ED" w14:textId="77777777" w:rsidR="00B2617F" w:rsidRDefault="00000000">
      <w:pPr>
        <w:pStyle w:val="Body"/>
      </w:pPr>
      <w:r>
        <w:t xml:space="preserve">Mutable references have one big restriction: if you have a mutable reference to a value, you can have no other references to that value. This code that attempts to create two mutable references to </w:t>
      </w:r>
      <w:r>
        <w:rPr>
          <w:rStyle w:val="Literal"/>
        </w:rPr>
        <w:t>s</w:t>
      </w:r>
      <w:r>
        <w:t xml:space="preserve"> will fail:</w:t>
      </w:r>
    </w:p>
    <w:p w14:paraId="4F1F2383" w14:textId="77777777" w:rsidR="00B2617F" w:rsidRDefault="00000000">
      <w:pPr>
        <w:pStyle w:val="CodeLabel"/>
      </w:pPr>
      <w:r>
        <w:t>src/main.rs</w:t>
      </w:r>
    </w:p>
    <w:p w14:paraId="78A23E31" w14:textId="77777777" w:rsidR="00B2617F" w:rsidRDefault="00000000">
      <w:pPr>
        <w:pStyle w:val="Code"/>
      </w:pPr>
      <w:r>
        <w:t>let mut s = String::from("hello");</w:t>
      </w:r>
    </w:p>
    <w:p w14:paraId="0338C355" w14:textId="77777777" w:rsidR="00B2617F" w:rsidRDefault="00B2617F">
      <w:pPr>
        <w:pStyle w:val="Code"/>
      </w:pPr>
    </w:p>
    <w:p w14:paraId="33AA4C27" w14:textId="77777777" w:rsidR="00B2617F" w:rsidRDefault="00000000">
      <w:pPr>
        <w:pStyle w:val="Code"/>
      </w:pPr>
      <w:r>
        <w:t>let r1 = &amp;mut s;</w:t>
      </w:r>
    </w:p>
    <w:p w14:paraId="27383775" w14:textId="77777777" w:rsidR="00B2617F" w:rsidRDefault="00000000">
      <w:pPr>
        <w:pStyle w:val="Code"/>
      </w:pPr>
      <w:r>
        <w:lastRenderedPageBreak/>
        <w:t>let r2 = &amp;mut s;</w:t>
      </w:r>
    </w:p>
    <w:p w14:paraId="32B45254" w14:textId="77777777" w:rsidR="00B2617F" w:rsidRDefault="00B2617F">
      <w:pPr>
        <w:pStyle w:val="Code"/>
      </w:pPr>
    </w:p>
    <w:p w14:paraId="4AC73DA7" w14:textId="77777777" w:rsidR="00B2617F" w:rsidRDefault="00000000">
      <w:pPr>
        <w:pStyle w:val="Code"/>
      </w:pPr>
      <w:proofErr w:type="spellStart"/>
      <w:r>
        <w:t>println</w:t>
      </w:r>
      <w:proofErr w:type="spellEnd"/>
      <w:r>
        <w:t>!("{r1}, {r2}");</w:t>
      </w:r>
    </w:p>
    <w:p w14:paraId="5895010A" w14:textId="77777777" w:rsidR="00B2617F" w:rsidRDefault="00000000">
      <w:pPr>
        <w:pStyle w:val="Body"/>
      </w:pPr>
      <w:r>
        <w:t>Here’s the error:</w:t>
      </w:r>
    </w:p>
    <w:p w14:paraId="6755C083" w14:textId="77777777" w:rsidR="00B2617F" w:rsidRDefault="00000000">
      <w:pPr>
        <w:pStyle w:val="Code"/>
      </w:pPr>
      <w:r>
        <w:t>error[E0499]: cannot borrow `s` as mutable more than once at a time</w:t>
      </w:r>
    </w:p>
    <w:p w14:paraId="5FC7404C" w14:textId="77777777" w:rsidR="00B2617F" w:rsidRDefault="00000000">
      <w:pPr>
        <w:pStyle w:val="Code"/>
      </w:pPr>
      <w:r>
        <w:t xml:space="preserve"> --&gt; </w:t>
      </w:r>
      <w:proofErr w:type="spellStart"/>
      <w:r>
        <w:t>src</w:t>
      </w:r>
      <w:proofErr w:type="spellEnd"/>
      <w:r>
        <w:t>/main.rs:5:14</w:t>
      </w:r>
    </w:p>
    <w:p w14:paraId="79FA9439" w14:textId="77777777" w:rsidR="00B2617F" w:rsidRDefault="00000000">
      <w:pPr>
        <w:pStyle w:val="Code"/>
      </w:pPr>
      <w:r>
        <w:t xml:space="preserve">  |</w:t>
      </w:r>
    </w:p>
    <w:p w14:paraId="1D154F23" w14:textId="77777777" w:rsidR="00B2617F" w:rsidRDefault="00000000">
      <w:pPr>
        <w:pStyle w:val="Code"/>
      </w:pPr>
      <w:r>
        <w:t>4 |     let r1 = &amp;mut s;</w:t>
      </w:r>
    </w:p>
    <w:p w14:paraId="5589B1ED" w14:textId="77777777" w:rsidR="00B2617F" w:rsidRDefault="00000000">
      <w:pPr>
        <w:pStyle w:val="Code"/>
      </w:pPr>
      <w:r>
        <w:t xml:space="preserve">  |              ------ first mutable borrow occurs here</w:t>
      </w:r>
    </w:p>
    <w:p w14:paraId="1E7BC47D" w14:textId="77777777" w:rsidR="00B2617F" w:rsidRDefault="00000000">
      <w:pPr>
        <w:pStyle w:val="Code"/>
      </w:pPr>
      <w:r>
        <w:t>5 |     let r2 = &amp;mut s;</w:t>
      </w:r>
    </w:p>
    <w:p w14:paraId="0D2DBEC3" w14:textId="77777777" w:rsidR="00B2617F" w:rsidRDefault="00000000">
      <w:pPr>
        <w:pStyle w:val="Code"/>
      </w:pPr>
      <w:r>
        <w:t xml:space="preserve">  |              ^^^^^^ second mutable borrow occurs here</w:t>
      </w:r>
    </w:p>
    <w:p w14:paraId="2EFC0007" w14:textId="77777777" w:rsidR="00B2617F" w:rsidRDefault="00000000">
      <w:pPr>
        <w:pStyle w:val="Code"/>
      </w:pPr>
      <w:r>
        <w:t>6 |</w:t>
      </w:r>
    </w:p>
    <w:p w14:paraId="1499E76F" w14:textId="77777777" w:rsidR="00B2617F" w:rsidRDefault="00000000">
      <w:pPr>
        <w:pStyle w:val="Code"/>
      </w:pPr>
      <w:r>
        <w:t xml:space="preserve">7 |     </w:t>
      </w:r>
      <w:proofErr w:type="spellStart"/>
      <w:r>
        <w:t>println</w:t>
      </w:r>
      <w:proofErr w:type="spellEnd"/>
      <w:r>
        <w:t>!("{r1}, {r2}");</w:t>
      </w:r>
    </w:p>
    <w:p w14:paraId="6F504D76" w14:textId="77777777" w:rsidR="00B2617F" w:rsidRDefault="00000000">
      <w:pPr>
        <w:pStyle w:val="Code"/>
      </w:pPr>
      <w:r>
        <w:t xml:space="preserve">  |                -- first borrow later used here</w:t>
      </w:r>
    </w:p>
    <w:p w14:paraId="76B89449" w14:textId="77777777" w:rsidR="00B2617F"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must last until it’s used in the </w:t>
      </w:r>
      <w:proofErr w:type="spellStart"/>
      <w:r>
        <w:rPr>
          <w:rStyle w:val="Literal"/>
        </w:rPr>
        <w:t>println</w:t>
      </w:r>
      <w:proofErr w:type="spellEnd"/>
      <w:r>
        <w:rPr>
          <w:rStyle w:val="Literal"/>
        </w:rPr>
        <w:t>!</w:t>
      </w:r>
      <w:r>
        <w:t xml:space="preserve">, but between the creation of that mutable reference and its usage, we tried to create another mutable reference in </w:t>
      </w:r>
      <w:r>
        <w:rPr>
          <w:rStyle w:val="Literal"/>
        </w:rPr>
        <w:t>r2</w:t>
      </w:r>
      <w:r>
        <w:t xml:space="preserve"> that borrows the same data as </w:t>
      </w:r>
      <w:r>
        <w:rPr>
          <w:rStyle w:val="Literal"/>
        </w:rPr>
        <w:t>r1</w:t>
      </w:r>
      <w:r>
        <w:t>.</w:t>
      </w:r>
    </w:p>
    <w:p w14:paraId="221DAE6E" w14:textId="77777777" w:rsidR="00B2617F" w:rsidRDefault="00000000">
      <w:pPr>
        <w:pStyle w:val="Body"/>
      </w:pPr>
      <w:r>
        <w:t xml:space="preserve">The restriction preventing multiple mutable references to the same data at the same time allows for mutation but in a very controlled fashion. It’s something that new </w:t>
      </w:r>
      <w:proofErr w:type="spellStart"/>
      <w:r>
        <w:t>Rustaceans</w:t>
      </w:r>
      <w:proofErr w:type="spellEnd"/>
      <w:r>
        <w:t xml:space="preserve"> struggle with because most languages let you mutate whenever you’d like. </w:t>
      </w:r>
      <w:r>
        <w:fldChar w:fldCharType="begin"/>
      </w:r>
      <w:r>
        <w:instrText xml:space="preserve"> XE "data race: " </w:instrText>
      </w:r>
      <w:r>
        <w:fldChar w:fldCharType="end"/>
      </w:r>
      <w:r>
        <w:fldChar w:fldCharType="begin"/>
      </w:r>
      <w:r>
        <w:instrText xml:space="preserve"> XE "race conditions: " </w:instrText>
      </w:r>
      <w:r>
        <w:fldChar w:fldCharType="end"/>
      </w:r>
      <w:r>
        <w:t xml:space="preserve">The benefit of having this restriction is that Rust can prevent data races at compile time. A </w:t>
      </w:r>
      <w:r>
        <w:rPr>
          <w:rStyle w:val="Italic"/>
        </w:rPr>
        <w:t>data race</w:t>
      </w:r>
      <w:r>
        <w:t xml:space="preserve"> is similar to a race condition and happens when these three behaviors occur:</w:t>
      </w:r>
    </w:p>
    <w:p w14:paraId="67B979D1" w14:textId="77777777" w:rsidR="00B2617F" w:rsidRDefault="00000000">
      <w:pPr>
        <w:pStyle w:val="ListBullet"/>
      </w:pPr>
      <w:r>
        <w:t>Two or more pointers access the same data at the same time.</w:t>
      </w:r>
    </w:p>
    <w:p w14:paraId="5183282F" w14:textId="77777777" w:rsidR="00B2617F" w:rsidRDefault="00000000">
      <w:pPr>
        <w:pStyle w:val="ListBullet"/>
      </w:pPr>
      <w:r>
        <w:t>At least one of the pointers is being used to write to the data.</w:t>
      </w:r>
    </w:p>
    <w:p w14:paraId="2FA96413" w14:textId="77777777" w:rsidR="00B2617F" w:rsidRDefault="00000000">
      <w:pPr>
        <w:pStyle w:val="ListBullet"/>
      </w:pPr>
      <w:r>
        <w:t>There’s no mechanism being used to synchronize access to the data.</w:t>
      </w:r>
    </w:p>
    <w:p w14:paraId="1070EDF1" w14:textId="77777777" w:rsidR="00B2617F"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57650380" w14:textId="77777777" w:rsidR="00B2617F" w:rsidRDefault="00000000">
      <w:pPr>
        <w:pStyle w:val="Body"/>
      </w:pPr>
      <w:r>
        <w:fldChar w:fldCharType="begin"/>
      </w:r>
      <w:r>
        <w:instrText xml:space="preserve"> XE "{} (curly brackets):scope creation: " </w:instrText>
      </w:r>
      <w:r>
        <w:fldChar w:fldCharType="end"/>
      </w:r>
      <w:r>
        <w:fldChar w:fldCharType="begin"/>
      </w:r>
      <w:r>
        <w:instrText xml:space="preserve"> XE "curly brackets ({}):scope creation: " </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5944343E" w14:textId="77777777" w:rsidR="00B2617F" w:rsidRDefault="00000000">
      <w:pPr>
        <w:pStyle w:val="CodeWide"/>
      </w:pPr>
      <w:r>
        <w:t>let mut s = String::from("hello");</w:t>
      </w:r>
    </w:p>
    <w:p w14:paraId="28951A32" w14:textId="77777777" w:rsidR="00B2617F" w:rsidRDefault="00B2617F">
      <w:pPr>
        <w:pStyle w:val="CodeWide"/>
      </w:pPr>
    </w:p>
    <w:p w14:paraId="7B1ACAAD" w14:textId="77777777" w:rsidR="00B2617F" w:rsidRDefault="00000000">
      <w:pPr>
        <w:pStyle w:val="CodeWide"/>
      </w:pPr>
      <w:r>
        <w:t>{</w:t>
      </w:r>
    </w:p>
    <w:p w14:paraId="4DDE38DF" w14:textId="77777777" w:rsidR="00B2617F" w:rsidRDefault="00000000">
      <w:pPr>
        <w:pStyle w:val="CodeWide"/>
      </w:pPr>
      <w:r>
        <w:t xml:space="preserve">    let r1 = &amp;mut s;</w:t>
      </w:r>
    </w:p>
    <w:p w14:paraId="61389DC0" w14:textId="77777777" w:rsidR="00B2617F" w:rsidRDefault="00000000">
      <w:pPr>
        <w:pStyle w:val="CodeWide"/>
      </w:pPr>
      <w:r>
        <w:t>} // r1 goes out of scope here, so we can make a new reference with no problems</w:t>
      </w:r>
    </w:p>
    <w:p w14:paraId="5408A750" w14:textId="77777777" w:rsidR="00B2617F" w:rsidRDefault="00B2617F">
      <w:pPr>
        <w:pStyle w:val="CodeWide"/>
      </w:pPr>
    </w:p>
    <w:p w14:paraId="6B079CB9" w14:textId="77777777" w:rsidR="00B2617F" w:rsidRDefault="00000000">
      <w:pPr>
        <w:pStyle w:val="CodeWide"/>
      </w:pPr>
      <w:r>
        <w:t>let r2 = &amp;mut s;</w:t>
      </w:r>
    </w:p>
    <w:p w14:paraId="1E145E4B" w14:textId="77777777" w:rsidR="00B2617F" w:rsidRDefault="00000000">
      <w:pPr>
        <w:pStyle w:val="Body"/>
      </w:pPr>
      <w:r>
        <w:t>Rust enforces a similar rule for combining mutable and immutable references. This code results in an error:</w:t>
      </w:r>
    </w:p>
    <w:p w14:paraId="0E722B1B" w14:textId="77777777" w:rsidR="00B2617F" w:rsidRDefault="00000000">
      <w:pPr>
        <w:pStyle w:val="Code"/>
      </w:pPr>
      <w:r>
        <w:t>let mut s = String::from("hello");</w:t>
      </w:r>
    </w:p>
    <w:p w14:paraId="4CEC65B4" w14:textId="77777777" w:rsidR="00B2617F" w:rsidRDefault="00B2617F">
      <w:pPr>
        <w:pStyle w:val="Code"/>
      </w:pPr>
    </w:p>
    <w:p w14:paraId="24067B64" w14:textId="77777777" w:rsidR="00B2617F" w:rsidRDefault="00000000">
      <w:pPr>
        <w:pStyle w:val="Code"/>
      </w:pPr>
      <w:r>
        <w:t>let r1 = &amp;s; // no problem</w:t>
      </w:r>
    </w:p>
    <w:p w14:paraId="27B86C5E" w14:textId="77777777" w:rsidR="00B2617F" w:rsidRDefault="00000000">
      <w:pPr>
        <w:pStyle w:val="Code"/>
      </w:pPr>
      <w:r>
        <w:t>let r2 = &amp;s; // no problem</w:t>
      </w:r>
    </w:p>
    <w:p w14:paraId="69221F19" w14:textId="77777777" w:rsidR="00B2617F" w:rsidRDefault="00000000">
      <w:pPr>
        <w:pStyle w:val="Code"/>
      </w:pPr>
      <w:r>
        <w:t>let r3 = &amp;mut s; // BIG PROBLEM</w:t>
      </w:r>
    </w:p>
    <w:p w14:paraId="5D0FF0D3" w14:textId="77777777" w:rsidR="00B2617F" w:rsidRDefault="00B2617F">
      <w:pPr>
        <w:pStyle w:val="Code"/>
      </w:pPr>
    </w:p>
    <w:p w14:paraId="4796BA53" w14:textId="77777777" w:rsidR="00B2617F" w:rsidRDefault="00000000">
      <w:pPr>
        <w:pStyle w:val="Code"/>
      </w:pPr>
      <w:proofErr w:type="spellStart"/>
      <w:r>
        <w:t>println</w:t>
      </w:r>
      <w:proofErr w:type="spellEnd"/>
      <w:r>
        <w:t>!("{r1}, {r2}, and {r3}");</w:t>
      </w:r>
    </w:p>
    <w:p w14:paraId="7C76DCAA" w14:textId="77777777" w:rsidR="00B2617F" w:rsidRDefault="00000000">
      <w:pPr>
        <w:pStyle w:val="Body"/>
      </w:pPr>
      <w:r>
        <w:t>Here’s the error:</w:t>
      </w:r>
    </w:p>
    <w:p w14:paraId="76FC4FC7" w14:textId="77777777" w:rsidR="00B2617F" w:rsidRDefault="00000000">
      <w:pPr>
        <w:pStyle w:val="CodeWide"/>
      </w:pPr>
      <w:r>
        <w:t>error[E0502]: cannot borrow `s` as mutable because it is also borrowed as immutable</w:t>
      </w:r>
    </w:p>
    <w:p w14:paraId="488D8665" w14:textId="77777777" w:rsidR="00B2617F" w:rsidRDefault="00000000">
      <w:pPr>
        <w:pStyle w:val="CodeWide"/>
      </w:pPr>
      <w:r>
        <w:t xml:space="preserve"> --&gt; </w:t>
      </w:r>
      <w:proofErr w:type="spellStart"/>
      <w:r>
        <w:t>src</w:t>
      </w:r>
      <w:proofErr w:type="spellEnd"/>
      <w:r>
        <w:t>/main.rs:6:14</w:t>
      </w:r>
    </w:p>
    <w:p w14:paraId="7869A954" w14:textId="77777777" w:rsidR="00B2617F" w:rsidRDefault="00000000">
      <w:pPr>
        <w:pStyle w:val="CodeWide"/>
      </w:pPr>
      <w:r>
        <w:t xml:space="preserve">  |</w:t>
      </w:r>
    </w:p>
    <w:p w14:paraId="0891F727" w14:textId="77777777" w:rsidR="00B2617F" w:rsidRDefault="00000000">
      <w:pPr>
        <w:pStyle w:val="CodeWide"/>
      </w:pPr>
      <w:r>
        <w:t>4 |     let r1 = &amp;s; // no problem</w:t>
      </w:r>
    </w:p>
    <w:p w14:paraId="62C33B67" w14:textId="77777777" w:rsidR="00B2617F" w:rsidRDefault="00000000">
      <w:pPr>
        <w:pStyle w:val="CodeWide"/>
      </w:pPr>
      <w:r>
        <w:t xml:space="preserve">  |              -- immutable borrow occurs here</w:t>
      </w:r>
    </w:p>
    <w:p w14:paraId="76CACD02" w14:textId="77777777" w:rsidR="00B2617F" w:rsidRDefault="00000000">
      <w:pPr>
        <w:pStyle w:val="CodeWide"/>
      </w:pPr>
      <w:r>
        <w:t>5 |     let r2 = &amp;s; // no problem</w:t>
      </w:r>
    </w:p>
    <w:p w14:paraId="5D27C9D3" w14:textId="77777777" w:rsidR="00B2617F" w:rsidRDefault="00000000">
      <w:pPr>
        <w:pStyle w:val="CodeWide"/>
      </w:pPr>
      <w:r>
        <w:t>6 |     let r3 = &amp;mut s; // BIG PROBLEM</w:t>
      </w:r>
    </w:p>
    <w:p w14:paraId="5A76867B" w14:textId="77777777" w:rsidR="00B2617F" w:rsidRDefault="00000000">
      <w:pPr>
        <w:pStyle w:val="CodeWide"/>
      </w:pPr>
      <w:r>
        <w:t xml:space="preserve">  |              ^^^^^^ mutable borrow occurs here</w:t>
      </w:r>
    </w:p>
    <w:p w14:paraId="10120CEE" w14:textId="77777777" w:rsidR="00B2617F" w:rsidRDefault="00000000">
      <w:pPr>
        <w:pStyle w:val="CodeWide"/>
      </w:pPr>
      <w:r>
        <w:t>7 |</w:t>
      </w:r>
    </w:p>
    <w:p w14:paraId="1F86BDAF" w14:textId="77777777" w:rsidR="00B2617F" w:rsidRDefault="00000000">
      <w:pPr>
        <w:pStyle w:val="CodeWide"/>
      </w:pPr>
      <w:r>
        <w:t xml:space="preserve">8 |     </w:t>
      </w:r>
      <w:proofErr w:type="spellStart"/>
      <w:r>
        <w:t>println</w:t>
      </w:r>
      <w:proofErr w:type="spellEnd"/>
      <w:r>
        <w:t>!("{r1}, {r2}, and {r3}");</w:t>
      </w:r>
    </w:p>
    <w:p w14:paraId="0F27B765" w14:textId="77777777" w:rsidR="00B2617F" w:rsidRDefault="00000000">
      <w:pPr>
        <w:pStyle w:val="CodeWide"/>
      </w:pPr>
      <w:r>
        <w:t xml:space="preserve">  |                -- immutable borrow later used here</w:t>
      </w:r>
    </w:p>
    <w:p w14:paraId="01B368D9" w14:textId="77777777" w:rsidR="00B2617F" w:rsidRDefault="00000000">
      <w:pPr>
        <w:pStyle w:val="Body"/>
      </w:pPr>
      <w:r>
        <w:t xml:space="preserve">Whew! We </w:t>
      </w:r>
      <w:r>
        <w:rPr>
          <w:rStyle w:val="Italic"/>
        </w:rPr>
        <w:t>also</w:t>
      </w:r>
      <w:r>
        <w:t xml:space="preserve"> cannot have a mutable reference while we have an immutable one to the same value.</w:t>
      </w:r>
    </w:p>
    <w:p w14:paraId="5ACA076D" w14:textId="77777777" w:rsidR="00B2617F" w:rsidRDefault="00000000">
      <w:pPr>
        <w:pStyle w:val="Body"/>
      </w:pPr>
      <w:r>
        <w:t>Users of an immutable reference don’t expect the value to suddenly change out from under them! However, multiple immutable references are allowed because no one who is just reading the data has the ability to affect anyone else’s reading of the data.</w:t>
      </w:r>
    </w:p>
    <w:p w14:paraId="138BBC17" w14:textId="77777777" w:rsidR="00B2617F" w:rsidRDefault="00000000">
      <w:pPr>
        <w:pStyle w:val="Body"/>
      </w:pPr>
      <w:r>
        <w:t>Note that a reference’s scope starts from where it is introduced and continues through the last time that reference is used. For instance, this code will compile because the last usage of the immutable references</w:t>
      </w:r>
      <w:commentRangeStart w:id="90"/>
      <w:del w:id="91" w:author="Chris Krycho" w:date="2025-02-26T08:55:00Z">
        <w:r>
          <w:delText xml:space="preserve">, </w:delText>
        </w:r>
      </w:del>
      <w:ins w:id="92" w:author="Chris Krycho" w:date="2025-02-26T08:55:00Z">
        <w:r>
          <w:t xml:space="preserve"> is in </w:t>
        </w:r>
      </w:ins>
      <w:r>
        <w:t xml:space="preserve">the </w:t>
      </w:r>
      <w:proofErr w:type="spellStart"/>
      <w:r>
        <w:rPr>
          <w:rStyle w:val="Literal"/>
        </w:rPr>
        <w:t>println</w:t>
      </w:r>
      <w:proofErr w:type="spellEnd"/>
      <w:r>
        <w:rPr>
          <w:rStyle w:val="Literal"/>
        </w:rPr>
        <w:t>!</w:t>
      </w:r>
      <w:r>
        <w:t xml:space="preserve">, </w:t>
      </w:r>
      <w:commentRangeEnd w:id="90"/>
      <w:del w:id="93" w:author="Chris Krycho" w:date="2025-02-26T08:55:00Z">
        <w:r>
          <w:commentReference w:id="90"/>
        </w:r>
        <w:r>
          <w:delText xml:space="preserve">occurs </w:delText>
        </w:r>
      </w:del>
      <w:r>
        <w:t>before the mutable reference is introduced:</w:t>
      </w:r>
    </w:p>
    <w:p w14:paraId="72BB8084" w14:textId="77777777" w:rsidR="00B2617F" w:rsidRDefault="00000000">
      <w:pPr>
        <w:pStyle w:val="Code"/>
      </w:pPr>
      <w:r>
        <w:t>let mut s = String::from("hello");</w:t>
      </w:r>
    </w:p>
    <w:p w14:paraId="1E3E30B5" w14:textId="77777777" w:rsidR="00B2617F" w:rsidRDefault="00B2617F">
      <w:pPr>
        <w:pStyle w:val="Code"/>
      </w:pPr>
    </w:p>
    <w:p w14:paraId="52DF40AE" w14:textId="77777777" w:rsidR="00B2617F" w:rsidRDefault="00000000">
      <w:pPr>
        <w:pStyle w:val="Code"/>
      </w:pPr>
      <w:r>
        <w:t>let r1 = &amp;s; // no problem</w:t>
      </w:r>
    </w:p>
    <w:p w14:paraId="59C14480" w14:textId="77777777" w:rsidR="00B2617F" w:rsidRDefault="00000000">
      <w:pPr>
        <w:pStyle w:val="Code"/>
      </w:pPr>
      <w:r>
        <w:t>let r2 = &amp;s; // no problem</w:t>
      </w:r>
    </w:p>
    <w:p w14:paraId="666DD4EA" w14:textId="77777777" w:rsidR="00B2617F" w:rsidRDefault="00000000">
      <w:pPr>
        <w:pStyle w:val="Code"/>
      </w:pPr>
      <w:proofErr w:type="spellStart"/>
      <w:r>
        <w:t>println</w:t>
      </w:r>
      <w:proofErr w:type="spellEnd"/>
      <w:r>
        <w:t>!("{r1} and {r2}");</w:t>
      </w:r>
    </w:p>
    <w:p w14:paraId="1E8DFCDC" w14:textId="77777777" w:rsidR="00B2617F" w:rsidRDefault="00000000">
      <w:pPr>
        <w:pStyle w:val="Code"/>
      </w:pPr>
      <w:r>
        <w:t>// Variables r1 and r2 will not be used after this point.</w:t>
      </w:r>
    </w:p>
    <w:p w14:paraId="482A5452" w14:textId="77777777" w:rsidR="00B2617F" w:rsidRDefault="00B2617F">
      <w:pPr>
        <w:pStyle w:val="Code"/>
      </w:pPr>
    </w:p>
    <w:p w14:paraId="1AF1A3CF" w14:textId="77777777" w:rsidR="00B2617F" w:rsidRDefault="00000000">
      <w:pPr>
        <w:pStyle w:val="Code"/>
      </w:pPr>
      <w:r>
        <w:t>let r3 = &amp;mut s; // no problem</w:t>
      </w:r>
    </w:p>
    <w:p w14:paraId="432603C2" w14:textId="77777777" w:rsidR="00B2617F" w:rsidRDefault="00000000">
      <w:pPr>
        <w:pStyle w:val="Code"/>
      </w:pPr>
      <w:proofErr w:type="spellStart"/>
      <w:r>
        <w:lastRenderedPageBreak/>
        <w:t>println</w:t>
      </w:r>
      <w:proofErr w:type="spellEnd"/>
      <w:r>
        <w:t>!("{r3}");</w:t>
      </w:r>
    </w:p>
    <w:p w14:paraId="246AEEDD" w14:textId="77777777" w:rsidR="00B2617F" w:rsidRDefault="00000000">
      <w:pPr>
        <w:pStyle w:val="Body"/>
      </w:pPr>
      <w:r>
        <w:t xml:space="preserve">The scopes of the immutable references </w:t>
      </w:r>
      <w:r>
        <w:rPr>
          <w:rStyle w:val="Literal"/>
        </w:rPr>
        <w:t>r1</w:t>
      </w:r>
      <w:r>
        <w:t xml:space="preserve"> and </w:t>
      </w:r>
      <w:r>
        <w:rPr>
          <w:rStyle w:val="Literal"/>
        </w:rPr>
        <w:t>r2</w:t>
      </w:r>
      <w:r>
        <w:t xml:space="preserve"> end after the </w:t>
      </w:r>
      <w:proofErr w:type="spellStart"/>
      <w:r>
        <w:rPr>
          <w:rStyle w:val="Literal"/>
        </w:rPr>
        <w:t>println</w:t>
      </w:r>
      <w:proofErr w:type="spellEnd"/>
      <w:r>
        <w:rPr>
          <w:rStyle w:val="Literal"/>
        </w:rPr>
        <w:t>!</w:t>
      </w:r>
      <w:r>
        <w:t xml:space="preserve"> where they are last used, which is before the mutable reference </w:t>
      </w:r>
      <w:r>
        <w:rPr>
          <w:rStyle w:val="Literal"/>
        </w:rPr>
        <w:t>r3</w:t>
      </w:r>
      <w:r>
        <w:t xml:space="preserve"> is created. These scopes don’t overlap, so this code is allowed: the compiler can tell that the reference is no longer being used at a point before the end of the scope.</w:t>
      </w:r>
    </w:p>
    <w:p w14:paraId="355A4F68" w14:textId="77777777" w:rsidR="00B2617F" w:rsidRDefault="00000000">
      <w:pPr>
        <w:pStyle w:val="Body"/>
      </w:pPr>
      <w:r>
        <w:t>Even though borrowing errors may be frustrating at times, remember that it’s the Rust compiler pointing out a potential bug early (at compile time rather than at runtime) and showing you exactly where the problem is. Then you don’t have to track down why your data isn’t what you thought it was.</w:t>
      </w:r>
    </w:p>
    <w:p w14:paraId="64A50852" w14:textId="77777777" w:rsidR="00B2617F" w:rsidRDefault="00000000">
      <w:pPr>
        <w:pStyle w:val="HeadB"/>
      </w:pPr>
      <w:r>
        <w:fldChar w:fldCharType="begin"/>
      </w:r>
      <w:r>
        <w:instrText xml:space="preserve"> XE "references:dangling: " </w:instrText>
      </w:r>
      <w:r>
        <w:fldChar w:fldCharType="end"/>
      </w:r>
      <w:r>
        <w:fldChar w:fldCharType="begin"/>
      </w:r>
      <w:r>
        <w:instrText xml:space="preserve"> XE "dangling reference: " </w:instrText>
      </w:r>
      <w:r>
        <w:fldChar w:fldCharType="end"/>
      </w:r>
      <w:r>
        <w:t>Dangling References</w:t>
      </w:r>
    </w:p>
    <w:p w14:paraId="2A3D0CD4" w14:textId="77777777" w:rsidR="00B2617F" w:rsidRDefault="00000000">
      <w:pPr>
        <w:pStyle w:val="Body"/>
      </w:pPr>
      <w:r>
        <w:fldChar w:fldCharType="begin"/>
      </w:r>
      <w:r>
        <w:rPr>
          <w:spacing w:val="-1"/>
        </w:rPr>
        <w:instrText xml:space="preserve"> XE "dangling pointer: " </w:instrText>
      </w:r>
      <w:r>
        <w:rPr>
          <w:spacing w:val="-1"/>
        </w:rPr>
        <w:fldChar w:fldCharType="end"/>
      </w:r>
      <w:r>
        <w:fldChar w:fldCharType="begin"/>
      </w:r>
      <w:r>
        <w:rPr>
          <w:spacing w:val="-1"/>
        </w:rPr>
        <w:instrText xml:space="preserve"> XE "pointer:dangling: " </w:instrText>
      </w:r>
      <w:r>
        <w:rPr>
          <w:spacing w:val="-1"/>
        </w:rPr>
        <w:fldChar w:fldCharType="end"/>
      </w:r>
      <w:r>
        <w:t xml:space="preserve">In languages with pointers, it’s easy to erroneously create a </w:t>
      </w:r>
      <w:r>
        <w:rPr>
          <w:rStyle w:val="Italic"/>
        </w:rPr>
        <w:t>dangling pointer</w:t>
      </w:r>
      <w:r>
        <w:t>—a pointer that references a location in memory that may have been given to someone else—by freeing some memory while preserving a pointer to that memory.</w:t>
      </w:r>
      <w:r>
        <w:fldChar w:fldCharType="begin"/>
      </w:r>
      <w:r>
        <w:instrText xml:space="preserve"> XE "pointer:dangling: " </w:instrText>
      </w:r>
      <w:r>
        <w:fldChar w:fldCharType="end"/>
      </w:r>
      <w:r>
        <w:t xml:space="preserve"> In Rust, by contrast, the compiler guarantees that references will never be dangling references: if you have a reference to some data, the compiler will ensure that the data will not go out of scope before the reference to the data does.</w:t>
      </w:r>
    </w:p>
    <w:p w14:paraId="0321EF18" w14:textId="77777777" w:rsidR="00B2617F" w:rsidRDefault="00000000">
      <w:pPr>
        <w:pStyle w:val="Body"/>
      </w:pPr>
      <w:r>
        <w:t>Let’s try to create a dangling reference to see how Rust prevents them with a compile-time error:</w:t>
      </w:r>
    </w:p>
    <w:p w14:paraId="47DE2989" w14:textId="77777777" w:rsidR="00B2617F" w:rsidRDefault="00000000">
      <w:pPr>
        <w:pStyle w:val="CodeLabel"/>
      </w:pPr>
      <w:r>
        <w:t>src/main.rs</w:t>
      </w:r>
    </w:p>
    <w:p w14:paraId="30EC40FE" w14:textId="77777777" w:rsidR="00B2617F" w:rsidRDefault="00000000">
      <w:pPr>
        <w:pStyle w:val="Code"/>
      </w:pPr>
      <w:proofErr w:type="spellStart"/>
      <w:r>
        <w:t>fn</w:t>
      </w:r>
      <w:proofErr w:type="spellEnd"/>
      <w:r>
        <w:t xml:space="preserve"> main() {</w:t>
      </w:r>
    </w:p>
    <w:p w14:paraId="7286210B" w14:textId="77777777" w:rsidR="00B2617F" w:rsidRDefault="00000000">
      <w:pPr>
        <w:pStyle w:val="Code"/>
      </w:pPr>
      <w:r>
        <w:t xml:space="preserve">    let </w:t>
      </w:r>
      <w:proofErr w:type="spellStart"/>
      <w:r>
        <w:t>reference_to_nothing</w:t>
      </w:r>
      <w:proofErr w:type="spellEnd"/>
      <w:r>
        <w:t xml:space="preserve"> = dangle();</w:t>
      </w:r>
    </w:p>
    <w:p w14:paraId="1EAE9BDC" w14:textId="77777777" w:rsidR="00B2617F" w:rsidRDefault="00000000">
      <w:pPr>
        <w:pStyle w:val="Code"/>
      </w:pPr>
      <w:r>
        <w:t>}</w:t>
      </w:r>
    </w:p>
    <w:p w14:paraId="2B9DF9F3" w14:textId="77777777" w:rsidR="00B2617F" w:rsidRDefault="00B2617F">
      <w:pPr>
        <w:pStyle w:val="Code"/>
      </w:pPr>
    </w:p>
    <w:p w14:paraId="668AAD80" w14:textId="77777777" w:rsidR="00B2617F" w:rsidRDefault="00000000">
      <w:pPr>
        <w:pStyle w:val="Code"/>
      </w:pPr>
      <w:proofErr w:type="spellStart"/>
      <w:r>
        <w:t>fn</w:t>
      </w:r>
      <w:proofErr w:type="spellEnd"/>
      <w:r>
        <w:t xml:space="preserve"> dangle() -&gt; &amp;String {</w:t>
      </w:r>
    </w:p>
    <w:p w14:paraId="712EF99D" w14:textId="77777777" w:rsidR="00B2617F" w:rsidRDefault="00000000">
      <w:pPr>
        <w:pStyle w:val="Code"/>
      </w:pPr>
      <w:r>
        <w:t xml:space="preserve">    let s = String::from("hello");</w:t>
      </w:r>
    </w:p>
    <w:p w14:paraId="322AEE60" w14:textId="77777777" w:rsidR="00B2617F" w:rsidRDefault="00B2617F">
      <w:pPr>
        <w:pStyle w:val="Code"/>
      </w:pPr>
    </w:p>
    <w:p w14:paraId="3407B9C2" w14:textId="77777777" w:rsidR="00B2617F" w:rsidRDefault="00000000">
      <w:pPr>
        <w:pStyle w:val="Code"/>
      </w:pPr>
      <w:r>
        <w:t xml:space="preserve">    &amp;s</w:t>
      </w:r>
    </w:p>
    <w:p w14:paraId="276E1BFF" w14:textId="77777777" w:rsidR="00B2617F" w:rsidRDefault="00000000">
      <w:pPr>
        <w:pStyle w:val="Code"/>
      </w:pPr>
      <w:r>
        <w:t>}</w:t>
      </w:r>
    </w:p>
    <w:p w14:paraId="4634DB48" w14:textId="77777777" w:rsidR="00B2617F" w:rsidRDefault="00000000">
      <w:pPr>
        <w:pStyle w:val="Body"/>
      </w:pPr>
      <w:r>
        <w:t>Here’s the error:</w:t>
      </w:r>
    </w:p>
    <w:p w14:paraId="74CD243B" w14:textId="77777777" w:rsidR="00B2617F" w:rsidRDefault="00000000">
      <w:pPr>
        <w:pStyle w:val="Code"/>
      </w:pPr>
      <w:r>
        <w:t>error[E0106]: missing lifetime specifier</w:t>
      </w:r>
    </w:p>
    <w:p w14:paraId="7CF3EBC8" w14:textId="77777777" w:rsidR="00B2617F" w:rsidRDefault="00000000">
      <w:pPr>
        <w:pStyle w:val="Code"/>
      </w:pPr>
      <w:r>
        <w:t xml:space="preserve"> --&gt; </w:t>
      </w:r>
      <w:proofErr w:type="spellStart"/>
      <w:r>
        <w:t>src</w:t>
      </w:r>
      <w:proofErr w:type="spellEnd"/>
      <w:r>
        <w:t>/main.rs:5:16</w:t>
      </w:r>
    </w:p>
    <w:p w14:paraId="34A95DB4" w14:textId="77777777" w:rsidR="00B2617F" w:rsidRDefault="00000000">
      <w:pPr>
        <w:pStyle w:val="Code"/>
      </w:pPr>
      <w:r>
        <w:t xml:space="preserve">  |</w:t>
      </w:r>
    </w:p>
    <w:p w14:paraId="607C9A94" w14:textId="77777777" w:rsidR="00B2617F" w:rsidRDefault="00000000">
      <w:pPr>
        <w:pStyle w:val="Code"/>
      </w:pPr>
      <w:r>
        <w:t xml:space="preserve">5 | </w:t>
      </w:r>
      <w:proofErr w:type="spellStart"/>
      <w:r>
        <w:t>fn</w:t>
      </w:r>
      <w:proofErr w:type="spellEnd"/>
      <w:r>
        <w:t xml:space="preserve"> dangle() -&gt; &amp;String {</w:t>
      </w:r>
    </w:p>
    <w:p w14:paraId="274317F4" w14:textId="77777777" w:rsidR="00B2617F" w:rsidRDefault="00000000">
      <w:pPr>
        <w:pStyle w:val="Code"/>
      </w:pPr>
      <w:r>
        <w:t xml:space="preserve">  |                ^ expected named lifetime parameter</w:t>
      </w:r>
    </w:p>
    <w:p w14:paraId="53FAAC9A" w14:textId="77777777" w:rsidR="00B2617F" w:rsidRDefault="00000000">
      <w:pPr>
        <w:pStyle w:val="Code"/>
      </w:pPr>
      <w:r>
        <w:t xml:space="preserve">  |</w:t>
      </w:r>
    </w:p>
    <w:p w14:paraId="52BC7C4A" w14:textId="77777777" w:rsidR="00B2617F" w:rsidRDefault="00000000">
      <w:pPr>
        <w:pStyle w:val="Code"/>
      </w:pPr>
      <w:r>
        <w:t xml:space="preserve">  = help: this function's return type contains a borrowed value,</w:t>
      </w:r>
    </w:p>
    <w:p w14:paraId="23F915C0" w14:textId="77777777" w:rsidR="00B2617F" w:rsidRDefault="00000000">
      <w:pPr>
        <w:pStyle w:val="Code"/>
      </w:pPr>
      <w:r>
        <w:lastRenderedPageBreak/>
        <w:t>but there is no value for it to be borrowed from</w:t>
      </w:r>
    </w:p>
    <w:p w14:paraId="0D4FA533" w14:textId="77777777" w:rsid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help: consider using the `'static` lifetime, but this is uncommon </w:t>
      </w:r>
    </w:p>
    <w:p w14:paraId="464B7EC2" w14:textId="02E459A4"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unless you're returning a borrowed value from a `const` or a `static`</w:t>
      </w:r>
    </w:p>
    <w:p w14:paraId="594AA2CE"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  |</w:t>
      </w:r>
    </w:p>
    <w:p w14:paraId="1F5499DF"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5 | </w:t>
      </w:r>
      <w:proofErr w:type="spellStart"/>
      <w:r w:rsidRPr="00116FE0">
        <w:rPr>
          <w:rStyle w:val="HTMLCode"/>
          <w:rFonts w:ascii="Courier" w:hAnsi="Courier" w:cs="TheSansMonoCondensed-Plain"/>
          <w:sz w:val="15"/>
          <w:szCs w:val="17"/>
        </w:rPr>
        <w:t>fn</w:t>
      </w:r>
      <w:proofErr w:type="spellEnd"/>
      <w:r w:rsidRPr="00116FE0">
        <w:rPr>
          <w:rStyle w:val="HTMLCode"/>
          <w:rFonts w:ascii="Courier" w:hAnsi="Courier" w:cs="TheSansMonoCondensed-Plain"/>
          <w:sz w:val="15"/>
          <w:szCs w:val="17"/>
        </w:rPr>
        <w:t xml:space="preserve"> dangle() -&gt; &amp;'static String {</w:t>
      </w:r>
    </w:p>
    <w:p w14:paraId="0B9FBC1C"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  |                 +++++++</w:t>
      </w:r>
    </w:p>
    <w:p w14:paraId="0A002537"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help: instead, you are more likely to want to return an owned value</w:t>
      </w:r>
    </w:p>
    <w:p w14:paraId="42A05472"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  |</w:t>
      </w:r>
    </w:p>
    <w:p w14:paraId="1BD46C5D" w14:textId="77777777" w:rsidR="00116FE0" w:rsidRPr="00116FE0" w:rsidRDefault="00116FE0" w:rsidP="00116FE0">
      <w:pPr>
        <w:pStyle w:val="Code"/>
        <w:rPr>
          <w:rStyle w:val="HTMLCode"/>
          <w:rFonts w:ascii="Courier" w:hAnsi="Courier" w:cs="TheSansMonoCondensed-Plain"/>
          <w:sz w:val="15"/>
          <w:szCs w:val="17"/>
        </w:rPr>
      </w:pPr>
      <w:r w:rsidRPr="00116FE0">
        <w:rPr>
          <w:rStyle w:val="HTMLCode"/>
          <w:rFonts w:ascii="Courier" w:hAnsi="Courier" w:cs="TheSansMonoCondensed-Plain"/>
          <w:sz w:val="15"/>
          <w:szCs w:val="17"/>
        </w:rPr>
        <w:t xml:space="preserve">5 - </w:t>
      </w:r>
      <w:proofErr w:type="spellStart"/>
      <w:r w:rsidRPr="00116FE0">
        <w:rPr>
          <w:rStyle w:val="HTMLCode"/>
          <w:rFonts w:ascii="Courier" w:hAnsi="Courier" w:cs="TheSansMonoCondensed-Plain"/>
          <w:sz w:val="15"/>
          <w:szCs w:val="17"/>
        </w:rPr>
        <w:t>fn</w:t>
      </w:r>
      <w:proofErr w:type="spellEnd"/>
      <w:r w:rsidRPr="00116FE0">
        <w:rPr>
          <w:rStyle w:val="HTMLCode"/>
          <w:rFonts w:ascii="Courier" w:hAnsi="Courier" w:cs="TheSansMonoCondensed-Plain"/>
          <w:sz w:val="15"/>
          <w:szCs w:val="17"/>
        </w:rPr>
        <w:t xml:space="preserve"> dangle() -&gt; &amp;String {</w:t>
      </w:r>
    </w:p>
    <w:p w14:paraId="3F4DE22F" w14:textId="77777777" w:rsidR="00116FE0" w:rsidRPr="00116FE0" w:rsidRDefault="00116FE0" w:rsidP="00116FE0">
      <w:pPr>
        <w:pStyle w:val="Code"/>
      </w:pPr>
      <w:r w:rsidRPr="00116FE0">
        <w:rPr>
          <w:rStyle w:val="HTMLCode"/>
          <w:rFonts w:ascii="Courier" w:hAnsi="Courier" w:cs="TheSansMonoCondensed-Plain"/>
          <w:sz w:val="15"/>
          <w:szCs w:val="17"/>
        </w:rPr>
        <w:t xml:space="preserve">5 + </w:t>
      </w:r>
      <w:proofErr w:type="spellStart"/>
      <w:r w:rsidRPr="00116FE0">
        <w:rPr>
          <w:rStyle w:val="HTMLCode"/>
          <w:rFonts w:ascii="Courier" w:hAnsi="Courier" w:cs="TheSansMonoCondensed-Plain"/>
          <w:sz w:val="15"/>
          <w:szCs w:val="17"/>
        </w:rPr>
        <w:t>fn</w:t>
      </w:r>
      <w:proofErr w:type="spellEnd"/>
      <w:r w:rsidRPr="00116FE0">
        <w:rPr>
          <w:rStyle w:val="HTMLCode"/>
          <w:rFonts w:ascii="Courier" w:hAnsi="Courier" w:cs="TheSansMonoCondensed-Plain"/>
          <w:sz w:val="15"/>
          <w:szCs w:val="17"/>
        </w:rPr>
        <w:t xml:space="preserve"> dangle() -&gt; String {</w:t>
      </w:r>
    </w:p>
    <w:p w14:paraId="389F1307" w14:textId="77777777" w:rsidR="00B2617F" w:rsidRDefault="00000000">
      <w:pPr>
        <w:pStyle w:val="Body"/>
      </w:pPr>
      <w:r>
        <w:t xml:space="preserve">This error message refers to a feature we haven’t covered yet: lifetimes. We’ll discuss lifetimes in detail in </w:t>
      </w:r>
      <w:r>
        <w:rPr>
          <w:rStyle w:val="Xref"/>
        </w:rPr>
        <w:t>Chapter 10</w:t>
      </w:r>
      <w:r>
        <w:t>. But, if you disregard the parts about lifetimes, the message does contain the key to why this code is a problem:</w:t>
      </w:r>
    </w:p>
    <w:p w14:paraId="49A9B9E6" w14:textId="77777777" w:rsidR="00B2617F" w:rsidRDefault="00000000">
      <w:pPr>
        <w:pStyle w:val="Code"/>
      </w:pPr>
      <w:r>
        <w:t>this function's return type contains a borrowed value, but there</w:t>
      </w:r>
    </w:p>
    <w:p w14:paraId="0F4D9BE7" w14:textId="77777777" w:rsidR="00B2617F" w:rsidRDefault="00000000">
      <w:pPr>
        <w:pStyle w:val="Code"/>
      </w:pPr>
      <w:r>
        <w:t>is no value for it to be borrowed from</w:t>
      </w:r>
    </w:p>
    <w:p w14:paraId="2F629D40" w14:textId="77777777" w:rsidR="00B2617F" w:rsidRDefault="00000000">
      <w:pPr>
        <w:pStyle w:val="Body"/>
      </w:pPr>
      <w:r>
        <w:t xml:space="preserve">Let’s take a closer look at exactly what’s happening at each stage of our </w:t>
      </w:r>
      <w:r>
        <w:rPr>
          <w:rStyle w:val="Literal"/>
        </w:rPr>
        <w:t>dangle</w:t>
      </w:r>
      <w:r>
        <w:t xml:space="preserve"> code:</w:t>
      </w:r>
    </w:p>
    <w:p w14:paraId="753759CB" w14:textId="194DB216" w:rsidR="00B2617F" w:rsidRPr="0070537D" w:rsidRDefault="00000000" w:rsidP="0070537D">
      <w:pPr>
        <w:pStyle w:val="CodeLabel"/>
      </w:pPr>
      <w:r w:rsidRPr="0070537D">
        <w:t>src/main.rs</w:t>
      </w:r>
    </w:p>
    <w:p w14:paraId="677CADC4" w14:textId="77777777" w:rsidR="00B2617F" w:rsidRDefault="00000000">
      <w:pPr>
        <w:pStyle w:val="Code"/>
      </w:pPr>
      <w:proofErr w:type="spellStart"/>
      <w:r>
        <w:t>fn</w:t>
      </w:r>
      <w:proofErr w:type="spellEnd"/>
      <w:r>
        <w:t xml:space="preserve"> dangle() -&gt; &amp;String { // dangle returns a reference to a String</w:t>
      </w:r>
    </w:p>
    <w:p w14:paraId="35231D22" w14:textId="77777777" w:rsidR="00B2617F" w:rsidRDefault="00B2617F">
      <w:pPr>
        <w:pStyle w:val="Code"/>
      </w:pPr>
    </w:p>
    <w:p w14:paraId="1F216E88" w14:textId="77777777" w:rsidR="00B2617F" w:rsidRDefault="00000000">
      <w:pPr>
        <w:pStyle w:val="Code"/>
      </w:pPr>
      <w:r>
        <w:t xml:space="preserve">    let s = String::from("hello"); // s is a new String</w:t>
      </w:r>
    </w:p>
    <w:p w14:paraId="609A0E54" w14:textId="77777777" w:rsidR="00B2617F" w:rsidRDefault="00B2617F">
      <w:pPr>
        <w:pStyle w:val="Code"/>
      </w:pPr>
    </w:p>
    <w:p w14:paraId="11248BD4" w14:textId="77777777" w:rsidR="00B2617F" w:rsidRDefault="00000000">
      <w:pPr>
        <w:pStyle w:val="Code"/>
      </w:pPr>
      <w:r>
        <w:t xml:space="preserve">    &amp;s // we return a reference to the String, s</w:t>
      </w:r>
    </w:p>
    <w:p w14:paraId="29BF3FEA" w14:textId="77777777" w:rsidR="001B7063" w:rsidRDefault="00000000">
      <w:pPr>
        <w:pStyle w:val="Code"/>
      </w:pPr>
      <w:r>
        <w:t xml:space="preserve">} // Here, s goes out of scope and is dropped, so its memory goes </w:t>
      </w:r>
    </w:p>
    <w:p w14:paraId="39AC6B58" w14:textId="16F67AF5" w:rsidR="00B2617F" w:rsidRDefault="001B7063" w:rsidP="001B7063">
      <w:pPr>
        <w:pStyle w:val="Code"/>
      </w:pPr>
      <w:r>
        <w:t xml:space="preserve">  // away. Danger!</w:t>
      </w:r>
    </w:p>
    <w:p w14:paraId="269ED22E" w14:textId="77777777" w:rsidR="00B2617F"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5F205EE" w14:textId="77777777" w:rsidR="00B2617F" w:rsidRDefault="00000000">
      <w:pPr>
        <w:pStyle w:val="Body"/>
      </w:pPr>
      <w:r>
        <w:t xml:space="preserve">The solution here is to return the </w:t>
      </w:r>
      <w:r>
        <w:rPr>
          <w:rStyle w:val="Literal"/>
        </w:rPr>
        <w:t>String</w:t>
      </w:r>
      <w:r>
        <w:t xml:space="preserve"> directly:</w:t>
      </w:r>
    </w:p>
    <w:p w14:paraId="20DA3F6C" w14:textId="77777777" w:rsidR="00B2617F" w:rsidRDefault="00000000">
      <w:pPr>
        <w:pStyle w:val="Code"/>
      </w:pPr>
      <w:proofErr w:type="spellStart"/>
      <w:r>
        <w:t>fn</w:t>
      </w:r>
      <w:proofErr w:type="spellEnd"/>
      <w:r>
        <w:t xml:space="preserve"> </w:t>
      </w:r>
      <w:proofErr w:type="spellStart"/>
      <w:r>
        <w:t>no_dangle</w:t>
      </w:r>
      <w:proofErr w:type="spellEnd"/>
      <w:r>
        <w:t>() -&gt; String {</w:t>
      </w:r>
    </w:p>
    <w:p w14:paraId="6FBFE268" w14:textId="77777777" w:rsidR="00B2617F" w:rsidRDefault="00000000">
      <w:pPr>
        <w:pStyle w:val="Code"/>
      </w:pPr>
      <w:r>
        <w:t xml:space="preserve">    let s = String::from("hello");</w:t>
      </w:r>
    </w:p>
    <w:p w14:paraId="2F5D9742" w14:textId="77777777" w:rsidR="00B2617F" w:rsidRDefault="00B2617F">
      <w:pPr>
        <w:pStyle w:val="Code"/>
      </w:pPr>
    </w:p>
    <w:p w14:paraId="348092F9" w14:textId="77777777" w:rsidR="00B2617F" w:rsidRDefault="00000000">
      <w:pPr>
        <w:pStyle w:val="Code"/>
      </w:pPr>
      <w:r>
        <w:t xml:space="preserve">    s</w:t>
      </w:r>
    </w:p>
    <w:p w14:paraId="439325AF" w14:textId="77777777" w:rsidR="00B2617F" w:rsidRDefault="00000000">
      <w:pPr>
        <w:pStyle w:val="Code"/>
      </w:pPr>
      <w:r>
        <w:t>}</w:t>
      </w:r>
    </w:p>
    <w:p w14:paraId="7F19927F" w14:textId="77777777" w:rsidR="00B2617F" w:rsidRDefault="00000000">
      <w:pPr>
        <w:pStyle w:val="Body"/>
      </w:pPr>
      <w:r>
        <w:t>This works without any problems. Ownership is moved out, and nothing is deallocated.</w:t>
      </w:r>
    </w:p>
    <w:p w14:paraId="13160FDF" w14:textId="77777777" w:rsidR="00B2617F" w:rsidRDefault="00000000">
      <w:pPr>
        <w:pStyle w:val="HeadB"/>
      </w:pPr>
      <w:r>
        <w:fldChar w:fldCharType="begin"/>
      </w:r>
      <w:r>
        <w:instrText xml:space="preserve"> XE "references:rules of: " </w:instrText>
      </w:r>
      <w:r>
        <w:fldChar w:fldCharType="end"/>
      </w:r>
      <w:r>
        <w:t>The Rules of References</w:t>
      </w:r>
    </w:p>
    <w:p w14:paraId="506B898B" w14:textId="77777777" w:rsidR="00B2617F" w:rsidRDefault="00000000">
      <w:pPr>
        <w:pStyle w:val="Body"/>
      </w:pPr>
      <w:r>
        <w:t>Let’s recap what we’ve discussed about references:</w:t>
      </w:r>
    </w:p>
    <w:p w14:paraId="488887CA" w14:textId="77777777" w:rsidR="00B2617F" w:rsidRDefault="00000000">
      <w:pPr>
        <w:pStyle w:val="ListBullet"/>
      </w:pPr>
      <w:r>
        <w:lastRenderedPageBreak/>
        <w:t xml:space="preserve">At any given time, you can have </w:t>
      </w:r>
      <w:r>
        <w:rPr>
          <w:rStyle w:val="Italic"/>
        </w:rPr>
        <w:t>either</w:t>
      </w:r>
      <w:r>
        <w:t xml:space="preserve"> one mutable reference </w:t>
      </w:r>
      <w:r>
        <w:rPr>
          <w:rStyle w:val="Italic"/>
        </w:rPr>
        <w:t>or</w:t>
      </w:r>
      <w:r>
        <w:t xml:space="preserve"> any number of immutable references.</w:t>
      </w:r>
    </w:p>
    <w:p w14:paraId="38CE389C" w14:textId="77777777" w:rsidR="00B2617F" w:rsidRDefault="00000000">
      <w:pPr>
        <w:pStyle w:val="ListBullet"/>
      </w:pPr>
      <w:r>
        <w:t>References must always be valid.</w:t>
      </w:r>
    </w:p>
    <w:p w14:paraId="5A5E858C" w14:textId="77777777" w:rsidR="00B2617F" w:rsidRDefault="00000000">
      <w:pPr>
        <w:pStyle w:val="Body"/>
      </w:pPr>
      <w:r>
        <w:t xml:space="preserve">Next, we’ll look at a different kind of reference: slices. </w:t>
      </w:r>
    </w:p>
    <w:p w14:paraId="773633A2" w14:textId="77777777" w:rsidR="00B2617F" w:rsidRDefault="00000000">
      <w:pPr>
        <w:pStyle w:val="HeadA"/>
      </w:pPr>
      <w:r>
        <w:fldChar w:fldCharType="begin"/>
      </w:r>
      <w:r>
        <w:instrText xml:space="preserve"> XE "slice type: " </w:instrText>
      </w:r>
      <w:r>
        <w:fldChar w:fldCharType="end"/>
      </w:r>
      <w:r>
        <w:t>The Slice Type</w:t>
      </w:r>
    </w:p>
    <w:p w14:paraId="7567BDA4" w14:textId="38AF0351" w:rsidR="00B2617F" w:rsidRDefault="00000000">
      <w:pPr>
        <w:pStyle w:val="Body"/>
      </w:pPr>
      <w:commentRangeStart w:id="94"/>
      <w:commentRangeStart w:id="95"/>
      <w:r>
        <w:rPr>
          <w:rStyle w:val="Italic"/>
        </w:rPr>
        <w:t>Slices</w:t>
      </w:r>
      <w:r>
        <w:t xml:space="preserve"> let you reference a contiguous sequence of elements in a collection.</w:t>
      </w:r>
      <w:commentRangeEnd w:id="94"/>
      <w:r>
        <w:commentReference w:id="94"/>
      </w:r>
      <w:commentRangeEnd w:id="95"/>
      <w:r w:rsidR="00DE50FF">
        <w:rPr>
          <w:rStyle w:val="CommentReference"/>
          <w:rFonts w:ascii="Times New Roman" w:hAnsi="Times New Roman" w:cs="Times New Roman"/>
          <w:color w:val="auto"/>
          <w:lang w:val="en-CA"/>
        </w:rPr>
        <w:commentReference w:id="95"/>
      </w:r>
      <w:r>
        <w:t xml:space="preserve"> A slice is a kind of reference, so it does not have ownership.</w:t>
      </w:r>
    </w:p>
    <w:p w14:paraId="27E33D15" w14:textId="77777777" w:rsidR="00B2617F" w:rsidRDefault="00000000">
      <w:pPr>
        <w:pStyle w:val="Body"/>
      </w:pPr>
      <w:r>
        <w:t>Here’s a small programming problem: write a function that takes a string of words separated by spaces and returns the first word it finds in that string. If the function doesn’t find a space in the string, the whole string must be one word, so the entire string should be returned.</w:t>
      </w:r>
    </w:p>
    <w:p w14:paraId="4EE44475" w14:textId="5FAF16F5" w:rsidR="00E64C93" w:rsidRPr="00E64C93" w:rsidRDefault="00E64C93" w:rsidP="00E64C93">
      <w:pPr>
        <w:pStyle w:val="Note"/>
      </w:pPr>
      <w:r w:rsidRPr="00E64C93">
        <w:rPr>
          <w:rStyle w:val="NoteHead"/>
        </w:rPr>
        <w:t>NOTE</w:t>
      </w:r>
      <w:r>
        <w:t xml:space="preserve"> </w:t>
      </w:r>
      <w:r>
        <w:tab/>
      </w:r>
      <w:commentRangeStart w:id="96"/>
      <w:commentRangeStart w:id="97"/>
      <w:r w:rsidRPr="00E64C93">
        <w:t>For the purposes of introducing slices, we are assuming ASCII only in this section;</w:t>
      </w:r>
      <w:commentRangeEnd w:id="96"/>
      <w:r w:rsidRPr="00E64C93">
        <w:commentReference w:id="96"/>
      </w:r>
      <w:commentRangeEnd w:id="97"/>
      <w:r>
        <w:rPr>
          <w:rStyle w:val="CommentReference"/>
          <w:rFonts w:ascii="Times New Roman" w:hAnsi="Times New Roman" w:cs="Times New Roman"/>
          <w:iCs w:val="0"/>
          <w:color w:val="auto"/>
          <w:lang w:val="en-CA"/>
        </w:rPr>
        <w:commentReference w:id="97"/>
      </w:r>
      <w:r w:rsidRPr="00E64C93">
        <w:t xml:space="preserve"> a more thorough discussion of UTF-8 handling is in “</w:t>
      </w:r>
      <w:r w:rsidRPr="00E64C93">
        <w:rPr>
          <w:rStyle w:val="Xref"/>
          <w:color w:val="000000"/>
        </w:rPr>
        <w:t>Storing UTF-8 Encoded Text with Strings</w:t>
      </w:r>
      <w:r w:rsidRPr="00E64C93">
        <w:t xml:space="preserve">” on </w:t>
      </w:r>
      <w:r w:rsidRPr="00E64C93">
        <w:rPr>
          <w:rStyle w:val="Xref"/>
          <w:color w:val="000000"/>
        </w:rPr>
        <w:t>page XX</w:t>
      </w:r>
      <w:r w:rsidRPr="00E64C93">
        <w:t>.</w:t>
      </w:r>
    </w:p>
    <w:p w14:paraId="53AB15E3" w14:textId="77777777" w:rsidR="00B2617F" w:rsidRDefault="00000000">
      <w:pPr>
        <w:pStyle w:val="Body"/>
      </w:pPr>
      <w:r>
        <w:t>Let’s work through how we’d write the signature of this function without using slices, to understand the problem that slices will solve:</w:t>
      </w:r>
    </w:p>
    <w:p w14:paraId="65737556" w14:textId="77777777" w:rsidR="00B2617F" w:rsidRDefault="00000000">
      <w:pPr>
        <w:pStyle w:val="Code"/>
      </w:pPr>
      <w:proofErr w:type="spellStart"/>
      <w:r>
        <w:t>fn</w:t>
      </w:r>
      <w:proofErr w:type="spellEnd"/>
      <w:r>
        <w:t xml:space="preserve"> </w:t>
      </w:r>
      <w:proofErr w:type="spellStart"/>
      <w:r>
        <w:t>first_word</w:t>
      </w:r>
      <w:proofErr w:type="spellEnd"/>
      <w:r>
        <w:t>(s: &amp;String) -&gt; ?</w:t>
      </w:r>
    </w:p>
    <w:p w14:paraId="19695636" w14:textId="77777777" w:rsidR="00B2617F" w:rsidRDefault="00000000">
      <w:pPr>
        <w:pStyle w:val="Body"/>
      </w:pPr>
      <w:r>
        <w:t xml:space="preserve">The </w:t>
      </w:r>
      <w:proofErr w:type="spellStart"/>
      <w:r>
        <w:rPr>
          <w:rStyle w:val="Literal"/>
        </w:rPr>
        <w:t>first_word</w:t>
      </w:r>
      <w:proofErr w:type="spellEnd"/>
      <w:r>
        <w:t xml:space="preserve"> function has a parameter of type </w:t>
      </w:r>
      <w:r>
        <w:rPr>
          <w:rStyle w:val="Literal"/>
        </w:rPr>
        <w:t>&amp;String</w:t>
      </w:r>
      <w:r>
        <w:t xml:space="preserve">. We don’t </w:t>
      </w:r>
      <w:del w:id="98" w:author="Chris Krycho" w:date="2025-02-26T09:09:00Z">
        <w:r>
          <w:delText xml:space="preserve">want </w:delText>
        </w:r>
      </w:del>
      <w:ins w:id="99" w:author="Chris Krycho" w:date="2025-02-26T09:09:00Z">
        <w:r>
          <w:t xml:space="preserve">need </w:t>
        </w:r>
      </w:ins>
      <w:r>
        <w:t>ownership, so this is fine.</w:t>
      </w:r>
      <w:ins w:id="100" w:author="Chris Krycho" w:date="2025-02-26T09:09:00Z">
        <w:r>
          <w:t xml:space="preserve"> (In idiomatic Rust, functions do not take ownership of their arguments unless they need to, and the reasons for that will become clear as we keep going.)</w:t>
        </w:r>
      </w:ins>
      <w:r>
        <w:t xml:space="preserve">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791D13A8" w14:textId="77777777" w:rsidR="00B2617F" w:rsidRDefault="00000000">
      <w:pPr>
        <w:pStyle w:val="CodeLabel"/>
      </w:pPr>
      <w:r>
        <w:t>src/main.rs</w:t>
      </w:r>
    </w:p>
    <w:p w14:paraId="6B87FD27" w14:textId="77777777" w:rsidR="00B2617F" w:rsidRDefault="00000000">
      <w:pPr>
        <w:pStyle w:val="Code"/>
      </w:pPr>
      <w:proofErr w:type="spellStart"/>
      <w:r>
        <w:t>fn</w:t>
      </w:r>
      <w:proofErr w:type="spellEnd"/>
      <w:r>
        <w:t xml:space="preserve"> </w:t>
      </w:r>
      <w:proofErr w:type="spellStart"/>
      <w:r>
        <w:t>first_word</w:t>
      </w:r>
      <w:proofErr w:type="spellEnd"/>
      <w:r>
        <w:t>(</w:t>
      </w:r>
      <w:commentRangeStart w:id="101"/>
      <w:commentRangeStart w:id="102"/>
      <w:r>
        <w:t>s: &amp;String</w:t>
      </w:r>
      <w:commentRangeEnd w:id="101"/>
      <w:r>
        <w:commentReference w:id="101"/>
      </w:r>
      <w:commentRangeEnd w:id="102"/>
      <w:r w:rsidR="00DE50FF">
        <w:rPr>
          <w:rStyle w:val="CommentReference"/>
          <w:rFonts w:ascii="Times New Roman" w:hAnsi="Times New Roman" w:cs="Times New Roman"/>
          <w:color w:val="auto"/>
          <w:lang w:val="en-CA"/>
        </w:rPr>
        <w:commentReference w:id="102"/>
      </w:r>
      <w:r>
        <w:t xml:space="preserve">) -&gt; </w:t>
      </w:r>
      <w:proofErr w:type="spellStart"/>
      <w:r>
        <w:t>usize</w:t>
      </w:r>
      <w:proofErr w:type="spellEnd"/>
      <w:r>
        <w:t xml:space="preserve"> {</w:t>
      </w:r>
    </w:p>
    <w:p w14:paraId="5B07BB60" w14:textId="77777777" w:rsidR="00B2617F" w:rsidRDefault="00000000">
      <w:pPr>
        <w:pStyle w:val="Code"/>
      </w:pPr>
      <w:r>
        <w:t xml:space="preserve">  </w:t>
      </w:r>
      <w:r>
        <w:rPr>
          <w:rStyle w:val="CodeAnnotation"/>
        </w:rPr>
        <w:t>1</w:t>
      </w:r>
      <w:r>
        <w:t xml:space="preserve"> let bytes = </w:t>
      </w:r>
      <w:commentRangeStart w:id="103"/>
      <w:commentRangeStart w:id="104"/>
      <w:proofErr w:type="spellStart"/>
      <w:r>
        <w:t>s.as_bytes</w:t>
      </w:r>
      <w:proofErr w:type="spellEnd"/>
      <w:r>
        <w:t>()</w:t>
      </w:r>
      <w:commentRangeEnd w:id="103"/>
      <w:r>
        <w:commentReference w:id="103"/>
      </w:r>
      <w:commentRangeEnd w:id="104"/>
      <w:r w:rsidR="00E64C93">
        <w:rPr>
          <w:rStyle w:val="CommentReference"/>
          <w:rFonts w:ascii="Times New Roman" w:hAnsi="Times New Roman" w:cs="Times New Roman"/>
          <w:color w:val="auto"/>
          <w:lang w:val="en-CA"/>
        </w:rPr>
        <w:commentReference w:id="104"/>
      </w:r>
      <w:r>
        <w:t>;</w:t>
      </w:r>
    </w:p>
    <w:p w14:paraId="52AC359B" w14:textId="77777777" w:rsidR="00B2617F" w:rsidRDefault="00B2617F">
      <w:pPr>
        <w:pStyle w:val="Code"/>
      </w:pPr>
    </w:p>
    <w:p w14:paraId="33914C15" w14:textId="77777777" w:rsidR="00B2617F" w:rsidRDefault="00000000">
      <w:pPr>
        <w:pStyle w:val="Code"/>
      </w:pPr>
      <w:r>
        <w:t xml:space="preserve">    for (</w:t>
      </w:r>
      <w:r>
        <w:rPr>
          <w:rStyle w:val="CodeAnnotation"/>
        </w:rPr>
        <w:t>2</w:t>
      </w:r>
      <w:r>
        <w:t xml:space="preserve">i, &amp;item) in </w:t>
      </w:r>
      <w:r>
        <w:rPr>
          <w:rStyle w:val="CodeAnnotation"/>
        </w:rPr>
        <w:t>3</w:t>
      </w:r>
      <w:r>
        <w:t xml:space="preserve"> </w:t>
      </w:r>
      <w:proofErr w:type="spellStart"/>
      <w:r>
        <w:t>bytes.iter</w:t>
      </w:r>
      <w:proofErr w:type="spellEnd"/>
      <w:r>
        <w:t>().enumerate() {</w:t>
      </w:r>
    </w:p>
    <w:p w14:paraId="6820941F" w14:textId="77777777" w:rsidR="00B2617F" w:rsidRDefault="00000000">
      <w:pPr>
        <w:pStyle w:val="Code"/>
      </w:pPr>
      <w:r>
        <w:t xml:space="preserve">      </w:t>
      </w:r>
      <w:r>
        <w:rPr>
          <w:rStyle w:val="CodeAnnotation"/>
        </w:rPr>
        <w:t>4</w:t>
      </w:r>
      <w:r>
        <w:t xml:space="preserve"> if item == b' ' {</w:t>
      </w:r>
    </w:p>
    <w:p w14:paraId="44DF68F1" w14:textId="77777777" w:rsidR="00B2617F" w:rsidRDefault="00000000">
      <w:pPr>
        <w:pStyle w:val="Code"/>
      </w:pPr>
      <w:r>
        <w:t xml:space="preserve">            return </w:t>
      </w:r>
      <w:proofErr w:type="spellStart"/>
      <w:r>
        <w:t>i</w:t>
      </w:r>
      <w:proofErr w:type="spellEnd"/>
      <w:r>
        <w:t>;</w:t>
      </w:r>
    </w:p>
    <w:p w14:paraId="49C9ACCF" w14:textId="77777777" w:rsidR="00B2617F" w:rsidRDefault="00000000">
      <w:pPr>
        <w:pStyle w:val="Code"/>
      </w:pPr>
      <w:r>
        <w:t xml:space="preserve">        }</w:t>
      </w:r>
    </w:p>
    <w:p w14:paraId="58F75112" w14:textId="77777777" w:rsidR="00B2617F" w:rsidRDefault="00000000">
      <w:pPr>
        <w:pStyle w:val="Code"/>
      </w:pPr>
      <w:r>
        <w:t xml:space="preserve">    }</w:t>
      </w:r>
    </w:p>
    <w:p w14:paraId="22EE1182" w14:textId="77777777" w:rsidR="00B2617F" w:rsidRDefault="00B2617F">
      <w:pPr>
        <w:pStyle w:val="Code"/>
      </w:pPr>
    </w:p>
    <w:p w14:paraId="22226645" w14:textId="77777777" w:rsidR="00B2617F" w:rsidRDefault="00000000">
      <w:pPr>
        <w:pStyle w:val="Code"/>
      </w:pPr>
      <w:r>
        <w:t xml:space="preserve">  </w:t>
      </w:r>
      <w:r>
        <w:rPr>
          <w:rStyle w:val="CodeAnnotation"/>
        </w:rPr>
        <w:t>5</w:t>
      </w:r>
      <w:r>
        <w:t xml:space="preserve"> </w:t>
      </w:r>
      <w:proofErr w:type="spellStart"/>
      <w:r>
        <w:t>s.len</w:t>
      </w:r>
      <w:proofErr w:type="spellEnd"/>
      <w:r>
        <w:t>()</w:t>
      </w:r>
    </w:p>
    <w:p w14:paraId="1CBA27D4" w14:textId="77777777" w:rsidR="00B2617F" w:rsidRDefault="00000000">
      <w:pPr>
        <w:pStyle w:val="Code"/>
      </w:pPr>
      <w:r>
        <w:t>}</w:t>
      </w:r>
    </w:p>
    <w:p w14:paraId="2C96C3C9" w14:textId="77777777" w:rsidR="00B2617F" w:rsidRDefault="00000000">
      <w:pPr>
        <w:pStyle w:val="CodeListingCaption"/>
      </w:pPr>
      <w:r>
        <w:lastRenderedPageBreak/>
        <w:t xml:space="preserve">The </w:t>
      </w:r>
      <w:proofErr w:type="spellStart"/>
      <w:r>
        <w:rPr>
          <w:rStyle w:val="Literal"/>
        </w:rPr>
        <w:t>first_word</w:t>
      </w:r>
      <w:proofErr w:type="spellEnd"/>
      <w:r>
        <w:t xml:space="preserve"> function that returns a byte index value into the </w:t>
      </w:r>
      <w:r>
        <w:rPr>
          <w:rStyle w:val="Literal"/>
        </w:rPr>
        <w:t>String</w:t>
      </w:r>
      <w:r>
        <w:t xml:space="preserve"> parameter</w:t>
      </w:r>
    </w:p>
    <w:p w14:paraId="2EE1D2B5" w14:textId="77777777" w:rsidR="00B2617F" w:rsidRDefault="00000000">
      <w:pPr>
        <w:pStyle w:val="Body"/>
      </w:pPr>
      <w:r>
        <w:t xml:space="preserve">Because we need to go through the </w:t>
      </w:r>
      <w:r>
        <w:rPr>
          <w:rStyle w:val="Literal"/>
        </w:rPr>
        <w:t>String</w:t>
      </w:r>
      <w:r>
        <w:t xml:space="preserve"> element by element and check whether a value is a space, we’ll convert our </w:t>
      </w:r>
      <w:r>
        <w:rPr>
          <w:rStyle w:val="Literal"/>
        </w:rPr>
        <w:t>String</w:t>
      </w:r>
      <w:r>
        <w:t xml:space="preserve"> to an array of bytes using the </w:t>
      </w:r>
      <w:proofErr w:type="spellStart"/>
      <w:r>
        <w:rPr>
          <w:rStyle w:val="Literal"/>
        </w:rPr>
        <w:t>as_bytes</w:t>
      </w:r>
      <w:proofErr w:type="spellEnd"/>
      <w:r>
        <w:t xml:space="preserve"> method </w:t>
      </w:r>
      <w:r>
        <w:rPr>
          <w:rStyle w:val="CodeAnnotation"/>
        </w:rPr>
        <w:t>1</w:t>
      </w:r>
      <w:r>
        <w:t>.</w:t>
      </w:r>
      <w:r>
        <w:fldChar w:fldCharType="begin"/>
      </w:r>
      <w:r>
        <w:rPr>
          <w:spacing w:val="-1"/>
        </w:rPr>
        <w:instrText xml:space="preserve"> XE "String type:as_bytes method on: " </w:instrText>
      </w:r>
      <w:r>
        <w:rPr>
          <w:spacing w:val="-1"/>
        </w:rPr>
        <w:fldChar w:fldCharType="end"/>
      </w:r>
      <w:r>
        <w:fldChar w:fldCharType="begin"/>
      </w:r>
      <w:r>
        <w:rPr>
          <w:spacing w:val="-1"/>
        </w:rPr>
        <w:instrText xml:space="preserve"> XE "as_bytes method: " </w:instrText>
      </w:r>
      <w:r>
        <w:rPr>
          <w:spacing w:val="-1"/>
        </w:rPr>
        <w:fldChar w:fldCharType="end"/>
      </w:r>
    </w:p>
    <w:p w14:paraId="285D37AE" w14:textId="77777777" w:rsidR="00B2617F" w:rsidRDefault="00000000">
      <w:pPr>
        <w:pStyle w:val="Body"/>
      </w:pPr>
      <w:r>
        <w:fldChar w:fldCharType="begin"/>
      </w:r>
      <w:r>
        <w:rPr>
          <w:spacing w:val="3"/>
        </w:rPr>
        <w:instrText xml:space="preserve"> XE "iter method: " </w:instrText>
      </w:r>
      <w:r>
        <w:rPr>
          <w:spacing w:val="3"/>
        </w:rPr>
        <w:fldChar w:fldCharType="end"/>
      </w:r>
      <w:r>
        <w:fldChar w:fldCharType="begin"/>
      </w:r>
      <w:r>
        <w:rPr>
          <w:spacing w:val="3"/>
        </w:rPr>
        <w:instrText xml:space="preserve"> XE "iterators:creating with iter method: " </w:instrText>
      </w:r>
      <w:r>
        <w:rPr>
          <w:spacing w:val="3"/>
        </w:rPr>
        <w:fldChar w:fldCharType="end"/>
      </w:r>
      <w:r>
        <w:t xml:space="preserve">Next, we create an iterator over the array of bytes using the </w:t>
      </w:r>
      <w:r>
        <w:rPr>
          <w:rStyle w:val="Literal"/>
        </w:rPr>
        <w:t>iter</w:t>
      </w:r>
      <w:r>
        <w:t xml:space="preserve"> method </w:t>
      </w:r>
      <w:r>
        <w:rPr>
          <w:rStyle w:val="CodeAnnotation"/>
        </w:rPr>
        <w:t>3</w:t>
      </w:r>
      <w:r>
        <w:t xml:space="preserve">. We’ll discuss iterators in more detail in </w:t>
      </w:r>
      <w:r>
        <w:rPr>
          <w:rStyle w:val="Xref"/>
        </w:rPr>
        <w:t>Chapter 13</w:t>
      </w:r>
      <w:r>
        <w:t xml:space="preserve">. For now, know that </w:t>
      </w:r>
      <w:r>
        <w:rPr>
          <w:rStyle w:val="Literal"/>
        </w:rPr>
        <w:t>iter</w:t>
      </w:r>
      <w:r>
        <w:t xml:space="preserve"> is a method that returns each element in a collection and that </w:t>
      </w:r>
      <w:r>
        <w:fldChar w:fldCharType="begin"/>
      </w:r>
      <w:r>
        <w:instrText xml:space="preserve"> XE "enumerate method: " </w:instrText>
      </w:r>
      <w:r>
        <w:fldChar w:fldCharType="end"/>
      </w:r>
      <w:r>
        <w:fldChar w:fldCharType="begin"/>
      </w:r>
      <w:r>
        <w:instrText xml:space="preserve"> XE "iterators:enumerate method on: " </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1B2DE475" w14:textId="77777777" w:rsidR="00B2617F" w:rsidRDefault="00000000">
      <w:pPr>
        <w:pStyle w:val="Body"/>
      </w:pPr>
      <w:r>
        <w:t xml:space="preserve">Because the </w:t>
      </w:r>
      <w:r>
        <w:rPr>
          <w:rStyle w:val="Literal"/>
        </w:rPr>
        <w:t>enumerate</w:t>
      </w:r>
      <w:r>
        <w:t xml:space="preserve"> method returns a tuple, we can use patterns to </w:t>
      </w:r>
      <w:proofErr w:type="spellStart"/>
      <w:r>
        <w:t>destructure</w:t>
      </w:r>
      <w:proofErr w:type="spellEnd"/>
      <w:r>
        <w:t xml:space="preserve"> that tuple. We’ll be discussing patterns more in </w:t>
      </w:r>
      <w:r>
        <w:rPr>
          <w:rStyle w:val="Xref"/>
        </w:rPr>
        <w:t>Chapter 6</w:t>
      </w:r>
      <w:r>
        <w:t xml:space="preserve">. In the </w:t>
      </w:r>
      <w:r>
        <w:rPr>
          <w:rStyle w:val="Literal"/>
        </w:rPr>
        <w:t>for</w:t>
      </w:r>
      <w:r>
        <w:t xml:space="preserve"> loop, we specify a pattern that has </w:t>
      </w:r>
      <w:proofErr w:type="spellStart"/>
      <w:r>
        <w:rPr>
          <w:rStyle w:val="Literal"/>
        </w:rPr>
        <w:t>i</w:t>
      </w:r>
      <w:proofErr w:type="spellEnd"/>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4AA2129A" w14:textId="77777777" w:rsidR="00B2617F"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 xml:space="preserve"> XE "byte literal syntax: " </w:instrText>
      </w:r>
      <w:r>
        <w:fldChar w:fldCharType="end"/>
      </w:r>
      <w:r>
        <w:t xml:space="preserve"> If we find a space, we return the position. Otherwise, we return the length of the string by using </w:t>
      </w:r>
      <w:proofErr w:type="spellStart"/>
      <w:r>
        <w:rPr>
          <w:rStyle w:val="Literal"/>
        </w:rPr>
        <w:t>s.len</w:t>
      </w:r>
      <w:proofErr w:type="spellEnd"/>
      <w:r>
        <w:rPr>
          <w:rStyle w:val="Literal"/>
        </w:rPr>
        <w:t>()</w:t>
      </w:r>
      <w:r>
        <w:t> </w:t>
      </w:r>
      <w:r>
        <w:rPr>
          <w:rStyle w:val="CodeAnnotation"/>
        </w:rPr>
        <w:t>5</w:t>
      </w:r>
      <w:r>
        <w:t>.</w:t>
      </w:r>
      <w:r>
        <w:fldChar w:fldCharType="begin"/>
      </w:r>
      <w:r>
        <w:instrText xml:space="preserve"> XE "len method: " </w:instrText>
      </w:r>
      <w:r>
        <w:fldChar w:fldCharType="end"/>
      </w:r>
      <w:r>
        <w:fldChar w:fldCharType="begin"/>
      </w:r>
      <w:r>
        <w:instrText xml:space="preserve"> XE "String type:len method on: " </w:instrText>
      </w:r>
      <w:r>
        <w:fldChar w:fldCharType="end"/>
      </w:r>
    </w:p>
    <w:p w14:paraId="46B07D54" w14:textId="77777777" w:rsidR="00B2617F" w:rsidRDefault="00000000">
      <w:pPr>
        <w:pStyle w:val="Body"/>
      </w:pPr>
      <w:r>
        <w:t xml:space="preserve">We now have a way to find out the index of the end of the first word in the string, but there’s a problem. We’re returning a </w:t>
      </w:r>
      <w:proofErr w:type="spellStart"/>
      <w:r>
        <w:rPr>
          <w:rStyle w:val="Literal"/>
        </w:rPr>
        <w:t>usize</w:t>
      </w:r>
      <w:proofErr w:type="spellEnd"/>
      <w:r>
        <w:t xml:space="preserve"> on its own, but 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proofErr w:type="spellStart"/>
      <w:r>
        <w:rPr>
          <w:rStyle w:val="Literal"/>
        </w:rPr>
        <w:t>first_word</w:t>
      </w:r>
      <w:proofErr w:type="spellEnd"/>
      <w:r>
        <w:t xml:space="preserve"> function from Listing 4-7.</w:t>
      </w:r>
    </w:p>
    <w:p w14:paraId="7BC4E21E" w14:textId="77777777" w:rsidR="00B2617F" w:rsidRDefault="00000000">
      <w:pPr>
        <w:pStyle w:val="CodeWide"/>
      </w:pPr>
      <w:r>
        <w:t>// src/main.rs</w:t>
      </w:r>
    </w:p>
    <w:p w14:paraId="4B239A99" w14:textId="77777777" w:rsidR="00B2617F" w:rsidRDefault="00000000">
      <w:pPr>
        <w:pStyle w:val="CodeWide"/>
      </w:pPr>
      <w:proofErr w:type="spellStart"/>
      <w:r>
        <w:t>fn</w:t>
      </w:r>
      <w:proofErr w:type="spellEnd"/>
      <w:r>
        <w:t xml:space="preserve"> main() {</w:t>
      </w:r>
    </w:p>
    <w:p w14:paraId="2FEEC99B" w14:textId="77777777" w:rsidR="00B2617F" w:rsidRDefault="00000000">
      <w:pPr>
        <w:pStyle w:val="CodeWide"/>
      </w:pPr>
      <w:r>
        <w:t xml:space="preserve">    let mut s = String::from("hello world");</w:t>
      </w:r>
    </w:p>
    <w:p w14:paraId="76B919F8" w14:textId="77777777" w:rsidR="00B2617F" w:rsidRDefault="00B2617F">
      <w:pPr>
        <w:pStyle w:val="CodeWide"/>
      </w:pPr>
    </w:p>
    <w:p w14:paraId="3626370E" w14:textId="77777777" w:rsidR="00B2617F" w:rsidRDefault="00000000">
      <w:pPr>
        <w:pStyle w:val="CodeWide"/>
      </w:pPr>
      <w:r>
        <w:t xml:space="preserve">    let word = </w:t>
      </w:r>
      <w:proofErr w:type="spellStart"/>
      <w:r>
        <w:t>first_word</w:t>
      </w:r>
      <w:proofErr w:type="spellEnd"/>
      <w:r>
        <w:t>(&amp;s); // word will get the value 5</w:t>
      </w:r>
    </w:p>
    <w:p w14:paraId="731AE694" w14:textId="77777777" w:rsidR="00B2617F" w:rsidRDefault="00B2617F">
      <w:pPr>
        <w:pStyle w:val="CodeWide"/>
      </w:pPr>
    </w:p>
    <w:p w14:paraId="6A0CBB71" w14:textId="77777777" w:rsidR="00B2617F" w:rsidRDefault="00000000">
      <w:pPr>
        <w:pStyle w:val="CodeWide"/>
      </w:pPr>
      <w:r>
        <w:t xml:space="preserve">    </w:t>
      </w:r>
      <w:proofErr w:type="spellStart"/>
      <w:r>
        <w:t>s.clear</w:t>
      </w:r>
      <w:proofErr w:type="spellEnd"/>
      <w:r>
        <w:t>(); // this empties the String, making it equal to ""</w:t>
      </w:r>
    </w:p>
    <w:p w14:paraId="057FCBAD" w14:textId="77777777" w:rsidR="00B2617F" w:rsidRDefault="00B2617F">
      <w:pPr>
        <w:pStyle w:val="CodeWide"/>
      </w:pPr>
    </w:p>
    <w:p w14:paraId="12B5555C" w14:textId="77777777" w:rsidR="00B2617F" w:rsidRDefault="00000000">
      <w:pPr>
        <w:pStyle w:val="CodeWide"/>
        <w:rPr>
          <w:ins w:id="105" w:author="Chris Krycho" w:date="2025-02-26T09:10:00Z"/>
        </w:rPr>
      </w:pPr>
      <w:r>
        <w:t xml:space="preserve">    // word still has the value 5 here, but</w:t>
      </w:r>
      <w:ins w:id="106" w:author="Chris Krycho" w:date="2025-02-26T09:10:00Z">
        <w:r>
          <w:t xml:space="preserve"> s</w:t>
        </w:r>
      </w:ins>
      <w:r>
        <w:t xml:space="preserve"> </w:t>
      </w:r>
      <w:ins w:id="107" w:author="Chris Krycho" w:date="2025-02-26T09:10:00Z">
        <w:r>
          <w:t>no longer has any content that we</w:t>
        </w:r>
      </w:ins>
    </w:p>
    <w:p w14:paraId="51987606" w14:textId="77777777" w:rsidR="00B2617F" w:rsidRDefault="00000000">
      <w:pPr>
        <w:pStyle w:val="CodeWide"/>
        <w:rPr>
          <w:del w:id="108" w:author="Chris Krycho" w:date="2025-02-26T09:11:00Z"/>
        </w:rPr>
      </w:pPr>
      <w:ins w:id="109" w:author="Chris Krycho" w:date="2025-02-26T09:10:00Z">
        <w:r>
          <w:t xml:space="preserve">    //</w:t>
        </w:r>
      </w:ins>
      <w:del w:id="110" w:author="Chris Krycho" w:date="2025-02-26T09:11:00Z">
        <w:r>
          <w:delText>there's no more string that</w:delText>
        </w:r>
      </w:del>
    </w:p>
    <w:p w14:paraId="60F4A895" w14:textId="77777777" w:rsidR="00B2617F" w:rsidRDefault="00000000">
      <w:pPr>
        <w:pStyle w:val="CodeWide"/>
      </w:pPr>
      <w:del w:id="111" w:author="Chris Krycho" w:date="2025-02-26T09:11:00Z">
        <w:r>
          <w:delText xml:space="preserve">    // we</w:delText>
        </w:r>
      </w:del>
      <w:r>
        <w:t xml:space="preserve"> could meaningfully use </w:t>
      </w:r>
      <w:ins w:id="112" w:author="Chris Krycho" w:date="2025-02-26T09:10:00Z">
        <w:r>
          <w:t xml:space="preserve">with </w:t>
        </w:r>
      </w:ins>
      <w:r>
        <w:t>the value 5</w:t>
      </w:r>
      <w:del w:id="113" w:author="Chris Krycho" w:date="2025-02-26T09:10:00Z">
        <w:r>
          <w:delText xml:space="preserve"> with.</w:delText>
        </w:r>
      </w:del>
      <w:ins w:id="114" w:author="Chris Krycho" w:date="2025-02-26T09:10:00Z">
        <w:r>
          <w:t>, so</w:t>
        </w:r>
      </w:ins>
      <w:r>
        <w:t xml:space="preserve"> word is now totally</w:t>
      </w:r>
      <w:ins w:id="115" w:author="Chris Krycho" w:date="2025-02-26T09:11:00Z">
        <w:r>
          <w:t xml:space="preserve"> </w:t>
        </w:r>
      </w:ins>
      <w:del w:id="116" w:author="Chris Krycho" w:date="2025-02-26T09:11:00Z">
        <w:r>
          <w:delText xml:space="preserve"> </w:delText>
        </w:r>
      </w:del>
      <w:r>
        <w:t>invalid!</w:t>
      </w:r>
    </w:p>
    <w:p w14:paraId="24F44541" w14:textId="77777777" w:rsidR="00B2617F" w:rsidRDefault="00000000">
      <w:pPr>
        <w:pStyle w:val="CodeWide"/>
      </w:pPr>
      <w:r>
        <w:t>}</w:t>
      </w:r>
    </w:p>
    <w:p w14:paraId="4A11A262" w14:textId="77777777" w:rsidR="00B2617F" w:rsidRDefault="00000000">
      <w:pPr>
        <w:pStyle w:val="CodeListingCaption"/>
      </w:pPr>
      <w:r>
        <w:t xml:space="preserve">Storing the result from calling the </w:t>
      </w:r>
      <w:proofErr w:type="spellStart"/>
      <w:r>
        <w:rPr>
          <w:rStyle w:val="Literal"/>
        </w:rPr>
        <w:t>first_word</w:t>
      </w:r>
      <w:proofErr w:type="spellEnd"/>
      <w:r>
        <w:t xml:space="preserve"> function and then changing the </w:t>
      </w:r>
      <w:r>
        <w:rPr>
          <w:rStyle w:val="Literal"/>
        </w:rPr>
        <w:t>String</w:t>
      </w:r>
      <w:r>
        <w:t xml:space="preserve"> contents</w:t>
      </w:r>
    </w:p>
    <w:p w14:paraId="218F664A" w14:textId="77777777" w:rsidR="00B2617F" w:rsidRDefault="00000000">
      <w:pPr>
        <w:pStyle w:val="Body"/>
      </w:pPr>
      <w:r>
        <w:t xml:space="preserve">This program compiles without any errors and would also do so if we used </w:t>
      </w:r>
      <w:r>
        <w:rPr>
          <w:rStyle w:val="Literal"/>
        </w:rPr>
        <w:t>word</w:t>
      </w:r>
      <w:r>
        <w:t xml:space="preserve"> after calling </w:t>
      </w:r>
      <w:proofErr w:type="spellStart"/>
      <w:r>
        <w:rPr>
          <w:rStyle w:val="Literal"/>
        </w:rPr>
        <w:t>s.clear</w:t>
      </w:r>
      <w:proofErr w:type="spellEnd"/>
      <w:r>
        <w:rPr>
          <w:rStyle w:val="Literal"/>
        </w:rPr>
        <w:t>()</w:t>
      </w:r>
      <w:r>
        <w:t xml:space="preserve">. Because </w:t>
      </w:r>
      <w:r>
        <w:rPr>
          <w:rStyle w:val="Literal"/>
        </w:rPr>
        <w:t>word</w:t>
      </w:r>
      <w:r>
        <w:t xml:space="preserve"> isn’t connected to the state of </w:t>
      </w:r>
      <w:r>
        <w:rPr>
          <w:rStyle w:val="Literal"/>
        </w:rPr>
        <w:t>s</w:t>
      </w:r>
      <w:r>
        <w:t xml:space="preserve"> at all, </w:t>
      </w:r>
      <w:r>
        <w:rPr>
          <w:rStyle w:val="Literal"/>
        </w:rPr>
        <w:t>word</w:t>
      </w:r>
      <w:r>
        <w:t xml:space="preserve"> still contains the value </w:t>
      </w:r>
      <w:r>
        <w:rPr>
          <w:rStyle w:val="Literal"/>
        </w:rPr>
        <w:t>5</w:t>
      </w:r>
      <w:r>
        <w:t xml:space="preserve">. We could use that value </w:t>
      </w:r>
      <w:r>
        <w:rPr>
          <w:rStyle w:val="Literal"/>
        </w:rPr>
        <w:t>5</w:t>
      </w:r>
      <w:r>
        <w:t xml:space="preserve"> with 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553F2D0" w14:textId="77777777" w:rsidR="00B2617F" w:rsidRDefault="00000000">
      <w:pPr>
        <w:pStyle w:val="Body"/>
      </w:pPr>
      <w:r>
        <w:t xml:space="preserve">Having to worry about the index in </w:t>
      </w:r>
      <w:r>
        <w:rPr>
          <w:rStyle w:val="Literal"/>
        </w:rPr>
        <w:t>word</w:t>
      </w:r>
      <w:r>
        <w:t xml:space="preserve"> getting out of sync with the data in </w:t>
      </w:r>
      <w:r>
        <w:rPr>
          <w:rStyle w:val="Literal"/>
        </w:rPr>
        <w:t>s</w:t>
      </w:r>
      <w:r>
        <w:t xml:space="preserve"> is tedious and error prone! Managing these indices is even more brittle if we write a </w:t>
      </w:r>
      <w:proofErr w:type="spellStart"/>
      <w:r>
        <w:rPr>
          <w:rStyle w:val="Literal"/>
        </w:rPr>
        <w:t>second_word</w:t>
      </w:r>
      <w:proofErr w:type="spellEnd"/>
      <w:r>
        <w:t xml:space="preserve"> function. Its signature would have to look like this:</w:t>
      </w:r>
    </w:p>
    <w:p w14:paraId="5096C571" w14:textId="77777777" w:rsidR="00B2617F" w:rsidRDefault="00000000">
      <w:pPr>
        <w:pStyle w:val="Code"/>
      </w:pPr>
      <w:proofErr w:type="spellStart"/>
      <w:r>
        <w:t>fn</w:t>
      </w:r>
      <w:proofErr w:type="spellEnd"/>
      <w:r>
        <w:t xml:space="preserve"> </w:t>
      </w:r>
      <w:proofErr w:type="spellStart"/>
      <w:r>
        <w:t>second_word</w:t>
      </w:r>
      <w:proofErr w:type="spellEnd"/>
      <w:r>
        <w:t>(s: &amp;String) -&gt; (</w:t>
      </w:r>
      <w:proofErr w:type="spellStart"/>
      <w:r>
        <w:t>usize</w:t>
      </w:r>
      <w:proofErr w:type="spellEnd"/>
      <w:r>
        <w:t xml:space="preserve">, </w:t>
      </w:r>
      <w:proofErr w:type="spellStart"/>
      <w:r>
        <w:t>usize</w:t>
      </w:r>
      <w:proofErr w:type="spellEnd"/>
      <w:r>
        <w:t>) {</w:t>
      </w:r>
    </w:p>
    <w:p w14:paraId="43215C83" w14:textId="77777777" w:rsidR="00B2617F"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71E6ECF9" w14:textId="77777777" w:rsidR="00B2617F" w:rsidRDefault="00000000">
      <w:pPr>
        <w:pStyle w:val="Body"/>
      </w:pPr>
      <w:r>
        <w:t>Luckily, Rust has a solution to this problem: string slices.</w:t>
      </w:r>
    </w:p>
    <w:p w14:paraId="431DEF10" w14:textId="77777777" w:rsidR="00B2617F" w:rsidRDefault="00000000">
      <w:pPr>
        <w:pStyle w:val="HeadB"/>
      </w:pPr>
      <w:r>
        <w:fldChar w:fldCharType="begin"/>
      </w:r>
      <w:r>
        <w:instrText xml:space="preserve"> XE "slice type:string slices: " </w:instrText>
      </w:r>
      <w:r>
        <w:fldChar w:fldCharType="end"/>
      </w:r>
      <w:r>
        <w:fldChar w:fldCharType="begin"/>
      </w:r>
      <w:r>
        <w:instrText xml:space="preserve"> XE "&amp;str (string slice type): " </w:instrText>
      </w:r>
      <w:r>
        <w:fldChar w:fldCharType="end"/>
      </w:r>
      <w:r>
        <w:fldChar w:fldCharType="begin"/>
      </w:r>
      <w:r>
        <w:instrText xml:space="preserve"> XE "string slice type (&amp;str): " </w:instrText>
      </w:r>
      <w:r>
        <w:fldChar w:fldCharType="end"/>
      </w:r>
      <w:r>
        <w:t>String Slices</w:t>
      </w:r>
    </w:p>
    <w:p w14:paraId="6E691426" w14:textId="68532ECA" w:rsidR="00B2617F" w:rsidRDefault="00000000">
      <w:pPr>
        <w:pStyle w:val="Body"/>
      </w:pPr>
      <w:commentRangeStart w:id="117"/>
      <w:commentRangeStart w:id="118"/>
      <w:r>
        <w:t xml:space="preserve">A </w:t>
      </w:r>
      <w:r>
        <w:rPr>
          <w:rStyle w:val="Italic"/>
        </w:rPr>
        <w:t>string slice</w:t>
      </w:r>
      <w:r>
        <w:t xml:space="preserve"> is a reference to </w:t>
      </w:r>
      <w:r w:rsidR="00E64C93">
        <w:t>a contiguous sequence of the elements</w:t>
      </w:r>
      <w:r>
        <w:t xml:space="preserve"> of a </w:t>
      </w:r>
      <w:r>
        <w:rPr>
          <w:rStyle w:val="Literal"/>
        </w:rPr>
        <w:t>String</w:t>
      </w:r>
      <w:r>
        <w:t>, and it looks like this:</w:t>
      </w:r>
      <w:commentRangeEnd w:id="117"/>
      <w:r>
        <w:commentReference w:id="117"/>
      </w:r>
      <w:commentRangeEnd w:id="118"/>
      <w:r w:rsidR="00E64C93">
        <w:rPr>
          <w:rStyle w:val="CommentReference"/>
          <w:rFonts w:ascii="Times New Roman" w:hAnsi="Times New Roman" w:cs="Times New Roman"/>
          <w:color w:val="auto"/>
          <w:lang w:val="en-CA"/>
        </w:rPr>
        <w:commentReference w:id="118"/>
      </w:r>
    </w:p>
    <w:p w14:paraId="5036DFC1" w14:textId="77777777" w:rsidR="00B2617F" w:rsidRDefault="00000000">
      <w:pPr>
        <w:pStyle w:val="Code"/>
      </w:pPr>
      <w:r>
        <w:t>let s = String::from("hello world");</w:t>
      </w:r>
    </w:p>
    <w:p w14:paraId="6432C2CE" w14:textId="77777777" w:rsidR="00B2617F" w:rsidRDefault="00B2617F">
      <w:pPr>
        <w:pStyle w:val="Code"/>
      </w:pPr>
    </w:p>
    <w:p w14:paraId="0A6854EC" w14:textId="77777777" w:rsidR="00B2617F" w:rsidRDefault="00000000">
      <w:pPr>
        <w:pStyle w:val="Code"/>
      </w:pPr>
      <w:commentRangeStart w:id="119"/>
      <w:commentRangeStart w:id="120"/>
      <w:r>
        <w:t>let hello = &amp;s[0..5];</w:t>
      </w:r>
    </w:p>
    <w:p w14:paraId="5F8E8D6A" w14:textId="77777777" w:rsidR="00B2617F" w:rsidRDefault="00000000">
      <w:pPr>
        <w:pStyle w:val="Code"/>
      </w:pPr>
      <w:r>
        <w:t>let world = &amp;s[6..11];</w:t>
      </w:r>
      <w:commentRangeEnd w:id="119"/>
      <w:r>
        <w:commentReference w:id="119"/>
      </w:r>
      <w:commentRangeEnd w:id="120"/>
      <w:r w:rsidR="00E64C93">
        <w:rPr>
          <w:rStyle w:val="CommentReference"/>
          <w:rFonts w:ascii="Times New Roman" w:hAnsi="Times New Roman" w:cs="Times New Roman"/>
          <w:color w:val="auto"/>
          <w:lang w:val="en-CA"/>
        </w:rPr>
        <w:commentReference w:id="120"/>
      </w:r>
    </w:p>
    <w:p w14:paraId="7AD417BC" w14:textId="77777777" w:rsidR="00B2617F" w:rsidRDefault="00000000">
      <w:pPr>
        <w:pStyle w:val="Body"/>
      </w:pPr>
      <w:r>
        <w:t xml:space="preserve">Rather than a reference to the entire </w:t>
      </w:r>
      <w:r>
        <w:rPr>
          <w:rStyle w:val="Literal"/>
        </w:rPr>
        <w:t>String</w:t>
      </w:r>
      <w:r>
        <w:t xml:space="preserve">, </w:t>
      </w:r>
      <w:r>
        <w:rPr>
          <w:rStyle w:val="Literal"/>
        </w:rPr>
        <w:t>hello</w:t>
      </w:r>
      <w:r>
        <w:t xml:space="preserve"> is a reference to a portion of the </w:t>
      </w:r>
      <w:r>
        <w:rPr>
          <w:rStyle w:val="Literal"/>
        </w:rPr>
        <w:t>String</w:t>
      </w:r>
      <w:r>
        <w:t xml:space="preserve">, specified in the extra </w:t>
      </w:r>
      <w:r>
        <w:rPr>
          <w:rStyle w:val="Literal"/>
        </w:rPr>
        <w:t>[0..5]</w:t>
      </w:r>
      <w:r>
        <w:t xml:space="preserve"> bit. We create slices using a range within brackets by specifying </w:t>
      </w:r>
      <w:r>
        <w:rPr>
          <w:rStyle w:val="Literal"/>
        </w:rPr>
        <w:t>[</w:t>
      </w:r>
      <w:r>
        <w:rPr>
          <w:rStyle w:val="LiteralItalic"/>
        </w:rPr>
        <w:t>starting_index..</w:t>
      </w:r>
      <w:proofErr w:type="spellStart"/>
      <w:r>
        <w:rPr>
          <w:rStyle w:val="LiteralItalic"/>
        </w:rPr>
        <w:t>ending_index</w:t>
      </w:r>
      <w:proofErr w:type="spellEnd"/>
      <w:r>
        <w:rPr>
          <w:rStyle w:val="Literal"/>
        </w:rPr>
        <w:t>]</w:t>
      </w:r>
      <w:r>
        <w:t xml:space="preserve">, where </w:t>
      </w:r>
      <w:proofErr w:type="spellStart"/>
      <w:r>
        <w:rPr>
          <w:rStyle w:val="LiteralItalic"/>
        </w:rPr>
        <w:t>starting_index</w:t>
      </w:r>
      <w:proofErr w:type="spellEnd"/>
      <w:r>
        <w:t xml:space="preserve"> is the first position in the slice and </w:t>
      </w:r>
      <w:proofErr w:type="spellStart"/>
      <w:r>
        <w:rPr>
          <w:rStyle w:val="LiteralItalic"/>
        </w:rPr>
        <w:t>ending_index</w:t>
      </w:r>
      <w:proofErr w:type="spellEnd"/>
      <w:r>
        <w:t xml:space="preserve"> is one more than the last position in the slice. Internally, the slice data structure stores the starting position and the </w:t>
      </w:r>
      <w:r>
        <w:lastRenderedPageBreak/>
        <w:t xml:space="preserve">length of the slice, which corresponds to </w:t>
      </w:r>
      <w:proofErr w:type="spellStart"/>
      <w:r>
        <w:rPr>
          <w:rStyle w:val="LiteralItalic"/>
        </w:rPr>
        <w:t>ending_index</w:t>
      </w:r>
      <w:proofErr w:type="spellEnd"/>
      <w:r>
        <w:t xml:space="preserve"> minus </w:t>
      </w:r>
      <w:proofErr w:type="spellStart"/>
      <w:r>
        <w:rPr>
          <w:rStyle w:val="LiteralItalic"/>
        </w:rPr>
        <w:t>starting_index</w:t>
      </w:r>
      <w:proofErr w:type="spellEnd"/>
      <w:r>
        <w:t xml:space="preserve">. So, in the case of </w:t>
      </w:r>
      <w:r>
        <w:rPr>
          <w:rStyle w:val="Literal"/>
        </w:rPr>
        <w:t>let world = &amp;s[6..11];</w:t>
      </w:r>
      <w:r>
        <w:t xml:space="preserve">, </w:t>
      </w:r>
      <w:r>
        <w:rPr>
          <w:rStyle w:val="Literal"/>
        </w:rPr>
        <w:t>world</w:t>
      </w:r>
      <w:r>
        <w:t xml:space="preserve"> would be a slice that contains a pointer to the byte at index 6 of </w:t>
      </w:r>
      <w:r>
        <w:rPr>
          <w:rStyle w:val="Literal"/>
        </w:rPr>
        <w:t>s</w:t>
      </w:r>
      <w:r>
        <w:t xml:space="preserve"> with a length value of </w:t>
      </w:r>
      <w:r>
        <w:rPr>
          <w:rStyle w:val="Literal"/>
        </w:rPr>
        <w:t>5</w:t>
      </w:r>
      <w:r>
        <w:t>.</w:t>
      </w:r>
    </w:p>
    <w:p w14:paraId="359F8DA5" w14:textId="77777777" w:rsidR="00B2617F" w:rsidRDefault="00000000">
      <w:pPr>
        <w:pStyle w:val="Body"/>
      </w:pPr>
      <w:r>
        <w:t>Figure 4-</w:t>
      </w:r>
      <w:del w:id="121" w:author="Chris Krycho" w:date="2025-02-26T09:11:00Z">
        <w:r>
          <w:delText xml:space="preserve">6 </w:delText>
        </w:r>
      </w:del>
      <w:ins w:id="122" w:author="Chris Krycho" w:date="2025-02-26T09:11:00Z">
        <w:r>
          <w:t xml:space="preserve">7 </w:t>
        </w:r>
      </w:ins>
      <w:r>
        <w:t>shows this in a diagram.</w:t>
      </w:r>
    </w:p>
    <w:p w14:paraId="4509C0A4" w14:textId="77777777" w:rsidR="00B2617F" w:rsidRDefault="00000000">
      <w:pPr>
        <w:pStyle w:val="GraphicSlug"/>
      </w:pPr>
      <w:r>
        <w:t>f04007.eps</w:t>
      </w:r>
    </w:p>
    <w:p w14:paraId="22303B48" w14:textId="024C2CF8" w:rsidR="00B2617F" w:rsidRDefault="00415D71" w:rsidP="00415D71">
      <w:pPr>
        <w:pStyle w:val="Body"/>
        <w:rPr>
          <w:rStyle w:val="AltText"/>
        </w:rPr>
      </w:pPr>
      <w:r w:rsidRPr="00415D71">
        <w:rPr>
          <w:rStyle w:val="AltText"/>
        </w:rPr>
        <w:t>Three tables: a table representing the stack data of s, which points</w:t>
      </w:r>
      <w:r>
        <w:rPr>
          <w:rStyle w:val="AltText"/>
        </w:rPr>
        <w:t xml:space="preserve"> </w:t>
      </w:r>
      <w:r w:rsidRPr="00415D71">
        <w:rPr>
          <w:rStyle w:val="AltText"/>
        </w:rPr>
        <w:t xml:space="preserve">to the byte at index 0 in a table of the string data </w:t>
      </w:r>
      <w:r>
        <w:rPr>
          <w:rStyle w:val="AltText"/>
        </w:rPr>
        <w:t>“</w:t>
      </w:r>
      <w:r w:rsidRPr="00415D71">
        <w:rPr>
          <w:rStyle w:val="AltText"/>
        </w:rPr>
        <w:t>hello world</w:t>
      </w:r>
      <w:r>
        <w:rPr>
          <w:rStyle w:val="AltText"/>
        </w:rPr>
        <w:t>”</w:t>
      </w:r>
      <w:r w:rsidRPr="00415D71">
        <w:rPr>
          <w:rStyle w:val="AltText"/>
        </w:rPr>
        <w:t xml:space="preserve"> on</w:t>
      </w:r>
      <w:r>
        <w:rPr>
          <w:rStyle w:val="AltText"/>
        </w:rPr>
        <w:t xml:space="preserve"> </w:t>
      </w:r>
      <w:r w:rsidRPr="00415D71">
        <w:rPr>
          <w:rStyle w:val="AltText"/>
        </w:rPr>
        <w:t>the heap. The third table represents the stack data of the slice world, which</w:t>
      </w:r>
      <w:r>
        <w:rPr>
          <w:rStyle w:val="AltText"/>
        </w:rPr>
        <w:t xml:space="preserve"> </w:t>
      </w:r>
      <w:r w:rsidRPr="00415D71">
        <w:rPr>
          <w:rStyle w:val="AltText"/>
        </w:rPr>
        <w:t>has a length value of 5 and points to byte 6 of the heap data table.</w:t>
      </w:r>
    </w:p>
    <w:p w14:paraId="2F5EFB9E" w14:textId="77777777" w:rsidR="00B2617F" w:rsidRDefault="00000000">
      <w:pPr>
        <w:pStyle w:val="Body"/>
      </w:pPr>
      <w:r>
        <w:rPr>
          <w:noProof/>
        </w:rPr>
        <w:drawing>
          <wp:inline distT="0" distB="0" distL="0" distR="0" wp14:anchorId="017CAD20" wp14:editId="270A60B8">
            <wp:extent cx="1892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stretch>
                      <a:fillRect/>
                    </a:stretch>
                  </pic:blipFill>
                  <pic:spPr bwMode="auto">
                    <a:xfrm>
                      <a:off x="0" y="0"/>
                      <a:ext cx="1892300" cy="2082800"/>
                    </a:xfrm>
                    <a:prstGeom prst="rect">
                      <a:avLst/>
                    </a:prstGeom>
                    <a:noFill/>
                  </pic:spPr>
                </pic:pic>
              </a:graphicData>
            </a:graphic>
          </wp:inline>
        </w:drawing>
      </w:r>
    </w:p>
    <w:p w14:paraId="69E7BAA8" w14:textId="77777777" w:rsidR="00B2617F" w:rsidRDefault="00000000">
      <w:pPr>
        <w:pStyle w:val="CaptionLine"/>
      </w:pPr>
      <w:r>
        <w:t xml:space="preserve">String slice referring to part of a </w:t>
      </w:r>
      <w:r>
        <w:rPr>
          <w:rStyle w:val="Literal"/>
        </w:rPr>
        <w:t>String</w:t>
      </w:r>
    </w:p>
    <w:p w14:paraId="79F0AC33" w14:textId="77777777" w:rsidR="00B2617F" w:rsidRDefault="00000000">
      <w:pPr>
        <w:pStyle w:val="Body"/>
      </w:pPr>
      <w:r>
        <w:t xml:space="preserve">With Rust’s </w:t>
      </w:r>
      <w:r>
        <w:rPr>
          <w:rStyle w:val="Literal"/>
        </w:rPr>
        <w:t>..</w:t>
      </w:r>
      <w:r>
        <w:t xml:space="preserve"> range syntax, if you want to start at index 0, you can drop the value before the two periods. In other words, these are equal:</w:t>
      </w:r>
    </w:p>
    <w:p w14:paraId="210B1352" w14:textId="77777777" w:rsidR="00B2617F" w:rsidRDefault="00000000">
      <w:pPr>
        <w:pStyle w:val="Code"/>
      </w:pPr>
      <w:r>
        <w:t>let s = String::from("hello");</w:t>
      </w:r>
    </w:p>
    <w:p w14:paraId="40F0EEC1" w14:textId="77777777" w:rsidR="00B2617F" w:rsidRDefault="00B2617F">
      <w:pPr>
        <w:pStyle w:val="Code"/>
      </w:pPr>
    </w:p>
    <w:p w14:paraId="76044444" w14:textId="77777777" w:rsidR="00B2617F" w:rsidRDefault="00000000">
      <w:pPr>
        <w:pStyle w:val="Code"/>
      </w:pPr>
      <w:r>
        <w:t>let slice = &amp;s[0..2];</w:t>
      </w:r>
    </w:p>
    <w:p w14:paraId="1CBBE2F6" w14:textId="77777777" w:rsidR="00B2617F" w:rsidRDefault="00000000">
      <w:pPr>
        <w:pStyle w:val="Code"/>
      </w:pPr>
      <w:r>
        <w:t>let slice = &amp;s[..2];</w:t>
      </w:r>
    </w:p>
    <w:p w14:paraId="6EFEAD63" w14:textId="77777777" w:rsidR="00B2617F" w:rsidRDefault="00000000">
      <w:pPr>
        <w:pStyle w:val="Body"/>
      </w:pPr>
      <w:r>
        <w:t xml:space="preserve">By the same token, if your slice includes the last byte of the </w:t>
      </w:r>
      <w:r>
        <w:rPr>
          <w:rStyle w:val="Literal"/>
        </w:rPr>
        <w:t>String</w:t>
      </w:r>
      <w:r>
        <w:t>, you can drop the trailing number. That means these are equal:</w:t>
      </w:r>
    </w:p>
    <w:p w14:paraId="3B4EADBE" w14:textId="77777777" w:rsidR="00B2617F" w:rsidRDefault="00000000">
      <w:pPr>
        <w:pStyle w:val="Code"/>
      </w:pPr>
      <w:r>
        <w:t>let s = String::from("hello");</w:t>
      </w:r>
    </w:p>
    <w:p w14:paraId="546C38C0" w14:textId="77777777" w:rsidR="00B2617F" w:rsidRDefault="00B2617F">
      <w:pPr>
        <w:pStyle w:val="Code"/>
      </w:pPr>
    </w:p>
    <w:p w14:paraId="56C9F8B6" w14:textId="77777777" w:rsidR="00B2617F" w:rsidRDefault="00000000">
      <w:pPr>
        <w:pStyle w:val="Code"/>
      </w:pPr>
      <w:r>
        <w:t xml:space="preserve">let </w:t>
      </w:r>
      <w:proofErr w:type="spellStart"/>
      <w:r>
        <w:t>len</w:t>
      </w:r>
      <w:proofErr w:type="spellEnd"/>
      <w:r>
        <w:t xml:space="preserve"> = </w:t>
      </w:r>
      <w:proofErr w:type="spellStart"/>
      <w:r>
        <w:t>s.len</w:t>
      </w:r>
      <w:proofErr w:type="spellEnd"/>
      <w:r>
        <w:t>();</w:t>
      </w:r>
    </w:p>
    <w:p w14:paraId="1D574B97" w14:textId="77777777" w:rsidR="00B2617F" w:rsidRDefault="00B2617F">
      <w:pPr>
        <w:pStyle w:val="Code"/>
      </w:pPr>
    </w:p>
    <w:p w14:paraId="38FBA1CB" w14:textId="77777777" w:rsidR="00B2617F" w:rsidRDefault="00000000">
      <w:pPr>
        <w:pStyle w:val="Code"/>
      </w:pPr>
      <w:r>
        <w:t>let slice = &amp;s[3..len];</w:t>
      </w:r>
    </w:p>
    <w:p w14:paraId="287ABC98" w14:textId="77777777" w:rsidR="00B2617F" w:rsidRDefault="00000000">
      <w:pPr>
        <w:pStyle w:val="Code"/>
      </w:pPr>
      <w:r>
        <w:t>let slice = &amp;s[3..];</w:t>
      </w:r>
    </w:p>
    <w:p w14:paraId="07A1D084" w14:textId="77777777" w:rsidR="00B2617F" w:rsidRDefault="00000000">
      <w:pPr>
        <w:pStyle w:val="Body"/>
      </w:pPr>
      <w:r>
        <w:lastRenderedPageBreak/>
        <w:t>You can also drop both values to take a slice of the entire string. So these are equal:</w:t>
      </w:r>
    </w:p>
    <w:p w14:paraId="65C8FB64" w14:textId="77777777" w:rsidR="00B2617F" w:rsidRDefault="00000000">
      <w:pPr>
        <w:pStyle w:val="Code"/>
      </w:pPr>
      <w:r>
        <w:t>let s = String::from("hello");</w:t>
      </w:r>
    </w:p>
    <w:p w14:paraId="6A61284E" w14:textId="77777777" w:rsidR="00B2617F" w:rsidRDefault="00B2617F">
      <w:pPr>
        <w:pStyle w:val="Code"/>
      </w:pPr>
    </w:p>
    <w:p w14:paraId="2C5437A4" w14:textId="77777777" w:rsidR="00B2617F" w:rsidRDefault="00000000">
      <w:pPr>
        <w:pStyle w:val="Code"/>
      </w:pPr>
      <w:r>
        <w:t xml:space="preserve">let </w:t>
      </w:r>
      <w:proofErr w:type="spellStart"/>
      <w:r>
        <w:t>len</w:t>
      </w:r>
      <w:proofErr w:type="spellEnd"/>
      <w:r>
        <w:t xml:space="preserve"> = </w:t>
      </w:r>
      <w:proofErr w:type="spellStart"/>
      <w:r>
        <w:t>s.len</w:t>
      </w:r>
      <w:proofErr w:type="spellEnd"/>
      <w:r>
        <w:t>();</w:t>
      </w:r>
    </w:p>
    <w:p w14:paraId="35E7595C" w14:textId="77777777" w:rsidR="00B2617F" w:rsidRDefault="00B2617F">
      <w:pPr>
        <w:pStyle w:val="Code"/>
      </w:pPr>
    </w:p>
    <w:p w14:paraId="075BDC8B" w14:textId="77777777" w:rsidR="00B2617F" w:rsidRDefault="00000000">
      <w:pPr>
        <w:pStyle w:val="Code"/>
      </w:pPr>
      <w:r>
        <w:t>let slice = &amp;s[0..len];</w:t>
      </w:r>
    </w:p>
    <w:p w14:paraId="6A2863DC" w14:textId="77777777" w:rsidR="00B2617F" w:rsidRDefault="00000000">
      <w:pPr>
        <w:pStyle w:val="Code"/>
      </w:pPr>
      <w:r>
        <w:t>let slice = &amp;s[..];</w:t>
      </w:r>
    </w:p>
    <w:p w14:paraId="2A8BE4F0" w14:textId="2A7F919B" w:rsidR="00B2617F" w:rsidRDefault="00000000">
      <w:pPr>
        <w:pStyle w:val="Note"/>
      </w:pPr>
      <w:r>
        <w:rPr>
          <w:rStyle w:val="NoteHead"/>
          <w:iCs w:val="0"/>
        </w:rPr>
        <w:t>Note</w:t>
      </w:r>
      <w:r>
        <w:tab/>
        <w:t xml:space="preserve">String slice range indices must occur at valid UTF-8 character boundaries. If you attempt to create a string slice in the middle of a multibyte character, your program will exit with an error. </w:t>
      </w:r>
    </w:p>
    <w:p w14:paraId="53DA81E2" w14:textId="77777777" w:rsidR="00B2617F" w:rsidRDefault="00000000">
      <w:pPr>
        <w:pStyle w:val="Body"/>
      </w:pPr>
      <w:r>
        <w:t xml:space="preserve">With all this information in mind, let’s rewrite </w:t>
      </w:r>
      <w:proofErr w:type="spellStart"/>
      <w:r>
        <w:rPr>
          <w:rStyle w:val="Literal"/>
        </w:rPr>
        <w:t>first_word</w:t>
      </w:r>
      <w:proofErr w:type="spellEnd"/>
      <w:r>
        <w:t xml:space="preserve"> to return a slice. The type that signifies “string slice” is written as </w:t>
      </w:r>
      <w:r>
        <w:rPr>
          <w:rStyle w:val="Literal"/>
        </w:rPr>
        <w:t>&amp;str</w:t>
      </w:r>
      <w:r>
        <w:t>:</w:t>
      </w:r>
    </w:p>
    <w:p w14:paraId="00B5ABDF" w14:textId="77777777" w:rsidR="00B2617F" w:rsidRDefault="00000000">
      <w:pPr>
        <w:pStyle w:val="CodeLabel"/>
      </w:pPr>
      <w:r>
        <w:t>src/main.rs</w:t>
      </w:r>
    </w:p>
    <w:p w14:paraId="548F4BA6" w14:textId="77777777" w:rsidR="00B2617F" w:rsidRDefault="00000000">
      <w:pPr>
        <w:pStyle w:val="Code"/>
      </w:pPr>
      <w:proofErr w:type="spellStart"/>
      <w:r>
        <w:rPr>
          <w:rStyle w:val="LiteralGray"/>
        </w:rPr>
        <w:t>fn</w:t>
      </w:r>
      <w:proofErr w:type="spellEnd"/>
      <w:r>
        <w:rPr>
          <w:rStyle w:val="LiteralGray"/>
        </w:rPr>
        <w:t xml:space="preserve"> </w:t>
      </w:r>
      <w:proofErr w:type="spellStart"/>
      <w:r>
        <w:rPr>
          <w:rStyle w:val="LiteralGray"/>
        </w:rPr>
        <w:t>first_word</w:t>
      </w:r>
      <w:proofErr w:type="spellEnd"/>
      <w:r>
        <w:rPr>
          <w:rStyle w:val="LiteralGray"/>
        </w:rPr>
        <w:t>(s: &amp;String) -&gt;</w:t>
      </w:r>
      <w:r>
        <w:t xml:space="preserve"> &amp;str </w:t>
      </w:r>
      <w:r>
        <w:rPr>
          <w:rStyle w:val="LiteralGray"/>
        </w:rPr>
        <w:t>{</w:t>
      </w:r>
    </w:p>
    <w:p w14:paraId="1855FDA5" w14:textId="77777777" w:rsidR="00B2617F" w:rsidRDefault="00000000">
      <w:pPr>
        <w:pStyle w:val="Code"/>
      </w:pPr>
      <w:r>
        <w:rPr>
          <w:rStyle w:val="LiteralGray"/>
        </w:rPr>
        <w:t xml:space="preserve">    let bytes = </w:t>
      </w:r>
      <w:proofErr w:type="spellStart"/>
      <w:r>
        <w:rPr>
          <w:rStyle w:val="LiteralGray"/>
        </w:rPr>
        <w:t>s.as_bytes</w:t>
      </w:r>
      <w:proofErr w:type="spellEnd"/>
      <w:r>
        <w:rPr>
          <w:rStyle w:val="LiteralGray"/>
        </w:rPr>
        <w:t>();</w:t>
      </w:r>
    </w:p>
    <w:p w14:paraId="35F055D2" w14:textId="77777777" w:rsidR="00B2617F" w:rsidRDefault="00B2617F">
      <w:pPr>
        <w:pStyle w:val="Code"/>
      </w:pPr>
    </w:p>
    <w:p w14:paraId="60191993" w14:textId="77777777" w:rsidR="00B2617F" w:rsidRDefault="00000000">
      <w:pPr>
        <w:pStyle w:val="Code"/>
      </w:pPr>
      <w:r>
        <w:t xml:space="preserve">    </w:t>
      </w:r>
      <w:r>
        <w:rPr>
          <w:rStyle w:val="LiteralGray"/>
        </w:rPr>
        <w:t>for (</w:t>
      </w:r>
      <w:proofErr w:type="spellStart"/>
      <w:r>
        <w:rPr>
          <w:rStyle w:val="LiteralGray"/>
        </w:rPr>
        <w:t>i</w:t>
      </w:r>
      <w:proofErr w:type="spellEnd"/>
      <w:r>
        <w:rPr>
          <w:rStyle w:val="LiteralGray"/>
        </w:rPr>
        <w:t xml:space="preserve">, &amp;item) in </w:t>
      </w:r>
      <w:proofErr w:type="spellStart"/>
      <w:r>
        <w:rPr>
          <w:rStyle w:val="LiteralGray"/>
        </w:rPr>
        <w:t>bytes.iter</w:t>
      </w:r>
      <w:proofErr w:type="spellEnd"/>
      <w:r>
        <w:rPr>
          <w:rStyle w:val="LiteralGray"/>
        </w:rPr>
        <w:t>().enumerate() {</w:t>
      </w:r>
    </w:p>
    <w:p w14:paraId="3DF716C3" w14:textId="77777777" w:rsidR="00B2617F" w:rsidRDefault="00000000">
      <w:pPr>
        <w:pStyle w:val="Code"/>
      </w:pPr>
      <w:r>
        <w:t xml:space="preserve">        </w:t>
      </w:r>
      <w:r>
        <w:rPr>
          <w:rStyle w:val="LiteralGray"/>
        </w:rPr>
        <w:t>if item == b' ' {</w:t>
      </w:r>
    </w:p>
    <w:p w14:paraId="4B310211" w14:textId="77777777" w:rsidR="00B2617F" w:rsidRDefault="00000000">
      <w:pPr>
        <w:pStyle w:val="Code"/>
      </w:pPr>
      <w:r>
        <w:t xml:space="preserve">            return &amp;s[0..i];</w:t>
      </w:r>
    </w:p>
    <w:p w14:paraId="32292E1A" w14:textId="77777777" w:rsidR="00B2617F" w:rsidRDefault="00000000">
      <w:pPr>
        <w:pStyle w:val="Code"/>
      </w:pPr>
      <w:r>
        <w:t xml:space="preserve">        </w:t>
      </w:r>
      <w:r>
        <w:rPr>
          <w:rStyle w:val="LiteralGray"/>
        </w:rPr>
        <w:t>}</w:t>
      </w:r>
    </w:p>
    <w:p w14:paraId="70DA72CF" w14:textId="77777777" w:rsidR="00B2617F" w:rsidRDefault="00000000">
      <w:pPr>
        <w:pStyle w:val="Code"/>
      </w:pPr>
      <w:r>
        <w:rPr>
          <w:rStyle w:val="LiteralGray"/>
        </w:rPr>
        <w:t xml:space="preserve">    }</w:t>
      </w:r>
    </w:p>
    <w:p w14:paraId="07736777" w14:textId="77777777" w:rsidR="00B2617F" w:rsidRDefault="00B2617F">
      <w:pPr>
        <w:pStyle w:val="Code"/>
      </w:pPr>
    </w:p>
    <w:p w14:paraId="7154E1DF" w14:textId="77777777" w:rsidR="00B2617F" w:rsidRDefault="00000000">
      <w:pPr>
        <w:pStyle w:val="Code"/>
      </w:pPr>
      <w:r>
        <w:t xml:space="preserve">    &amp;s[..]</w:t>
      </w:r>
    </w:p>
    <w:p w14:paraId="606A1734" w14:textId="77777777" w:rsidR="00B2617F" w:rsidRDefault="00000000">
      <w:pPr>
        <w:pStyle w:val="Code"/>
      </w:pPr>
      <w:r>
        <w:rPr>
          <w:rStyle w:val="LiteralGray"/>
        </w:rPr>
        <w:t>}</w:t>
      </w:r>
    </w:p>
    <w:p w14:paraId="61091502" w14:textId="77777777" w:rsidR="00B2617F" w:rsidRDefault="00000000">
      <w:pPr>
        <w:pStyle w:val="Body"/>
      </w:pPr>
      <w:r>
        <w:t>We get the index for the end of the word the same way we did in Listing 4-7, by looking for the first occurrence of a space. When we find a space, we return a string slice using the start of the string and the index of the space as the starting and ending indices.</w:t>
      </w:r>
    </w:p>
    <w:p w14:paraId="3477D5E1" w14:textId="77777777" w:rsidR="00B2617F" w:rsidRDefault="00000000">
      <w:pPr>
        <w:pStyle w:val="Body"/>
      </w:pPr>
      <w:r>
        <w:t xml:space="preserve">Now when we call </w:t>
      </w:r>
      <w:proofErr w:type="spellStart"/>
      <w:r>
        <w:rPr>
          <w:rStyle w:val="Literal"/>
        </w:rPr>
        <w:t>first_word</w:t>
      </w:r>
      <w:proofErr w:type="spellEnd"/>
      <w:r>
        <w:t>, we get back a single value that is tied to the underlying data. The value is made up of a reference to the starting point of the slice and the number of elements in the slice.</w:t>
      </w:r>
    </w:p>
    <w:p w14:paraId="7454DEA5" w14:textId="77777777" w:rsidR="00B2617F" w:rsidRDefault="00000000">
      <w:pPr>
        <w:pStyle w:val="Body"/>
      </w:pPr>
      <w:r>
        <w:t xml:space="preserve">Returning a slice would also work for a </w:t>
      </w:r>
      <w:proofErr w:type="spellStart"/>
      <w:r>
        <w:rPr>
          <w:rStyle w:val="Literal"/>
        </w:rPr>
        <w:t>second_word</w:t>
      </w:r>
      <w:proofErr w:type="spellEnd"/>
      <w:r>
        <w:t xml:space="preserve"> function:</w:t>
      </w:r>
    </w:p>
    <w:p w14:paraId="76EE4BD6" w14:textId="77777777" w:rsidR="00B2617F" w:rsidRDefault="00000000">
      <w:pPr>
        <w:pStyle w:val="Code"/>
      </w:pPr>
      <w:proofErr w:type="spellStart"/>
      <w:r>
        <w:t>fn</w:t>
      </w:r>
      <w:proofErr w:type="spellEnd"/>
      <w:r>
        <w:t xml:space="preserve"> </w:t>
      </w:r>
      <w:proofErr w:type="spellStart"/>
      <w:r>
        <w:t>second_word</w:t>
      </w:r>
      <w:proofErr w:type="spellEnd"/>
      <w:r>
        <w:t>(s: &amp;String) -&gt; &amp;str {</w:t>
      </w:r>
    </w:p>
    <w:p w14:paraId="2EE04029" w14:textId="77777777" w:rsidR="00B2617F" w:rsidRDefault="00000000">
      <w:pPr>
        <w:pStyle w:val="Body"/>
      </w:pPr>
      <w:r>
        <w:t xml:space="preserve">We now have a straightforward API that’s much harder to mess up because the compiler will ensure the references into the </w:t>
      </w:r>
      <w:r>
        <w:rPr>
          <w:rStyle w:val="Literal"/>
        </w:rPr>
        <w:t>String</w:t>
      </w:r>
      <w:r>
        <w:t xml:space="preserve"> remain valid. Remember the bug in the program in Listing 4-8, when we got the index to the end of the first word but then cleared the string so our index was invalid? That code was </w:t>
      </w:r>
      <w:r>
        <w:lastRenderedPageBreak/>
        <w:t xml:space="preserve">logically incorrect but didn’t show any immediate errors. The problems would show up later if we kept trying to use the first word index with an emptied string. Slices make this bug impossible and let us know we have a problem with our code much sooner. Using the slice version of </w:t>
      </w:r>
      <w:proofErr w:type="spellStart"/>
      <w:r>
        <w:rPr>
          <w:rStyle w:val="Literal"/>
        </w:rPr>
        <w:t>first_word</w:t>
      </w:r>
      <w:proofErr w:type="spellEnd"/>
      <w:r>
        <w:t xml:space="preserve"> will throw a compile-time error:</w:t>
      </w:r>
    </w:p>
    <w:p w14:paraId="6C0A42A1" w14:textId="77777777" w:rsidR="00B2617F" w:rsidRDefault="00000000">
      <w:pPr>
        <w:pStyle w:val="CodeLabel"/>
      </w:pPr>
      <w:r>
        <w:t>src/main.rs</w:t>
      </w:r>
    </w:p>
    <w:p w14:paraId="60AAFD3E" w14:textId="77777777" w:rsidR="00B2617F" w:rsidRDefault="00000000">
      <w:pPr>
        <w:pStyle w:val="Code"/>
      </w:pPr>
      <w:proofErr w:type="spellStart"/>
      <w:r>
        <w:t>fn</w:t>
      </w:r>
      <w:proofErr w:type="spellEnd"/>
      <w:r>
        <w:t xml:space="preserve"> main() {</w:t>
      </w:r>
    </w:p>
    <w:p w14:paraId="1AC21CCD" w14:textId="77777777" w:rsidR="00B2617F" w:rsidRDefault="00000000">
      <w:pPr>
        <w:pStyle w:val="Code"/>
      </w:pPr>
      <w:r>
        <w:t xml:space="preserve">    let mut s = String::from("hello world");</w:t>
      </w:r>
    </w:p>
    <w:p w14:paraId="23D79FD1" w14:textId="77777777" w:rsidR="00B2617F" w:rsidRDefault="00B2617F">
      <w:pPr>
        <w:pStyle w:val="Code"/>
      </w:pPr>
    </w:p>
    <w:p w14:paraId="221AE95F" w14:textId="77777777" w:rsidR="00B2617F" w:rsidRDefault="00000000">
      <w:pPr>
        <w:pStyle w:val="Code"/>
      </w:pPr>
      <w:r>
        <w:t xml:space="preserve">    let word = </w:t>
      </w:r>
      <w:proofErr w:type="spellStart"/>
      <w:r>
        <w:t>first_word</w:t>
      </w:r>
      <w:proofErr w:type="spellEnd"/>
      <w:r>
        <w:t>(&amp;s);</w:t>
      </w:r>
    </w:p>
    <w:p w14:paraId="7D77B02F" w14:textId="77777777" w:rsidR="00B2617F" w:rsidRDefault="00B2617F">
      <w:pPr>
        <w:pStyle w:val="Code"/>
      </w:pPr>
    </w:p>
    <w:p w14:paraId="73AEF0A2" w14:textId="77777777" w:rsidR="00B2617F" w:rsidRDefault="00000000">
      <w:pPr>
        <w:pStyle w:val="Code"/>
      </w:pPr>
      <w:r>
        <w:t xml:space="preserve">    </w:t>
      </w:r>
      <w:proofErr w:type="spellStart"/>
      <w:r>
        <w:t>s.clear</w:t>
      </w:r>
      <w:proofErr w:type="spellEnd"/>
      <w:r>
        <w:t>(); // error!</w:t>
      </w:r>
    </w:p>
    <w:p w14:paraId="195276E8" w14:textId="77777777" w:rsidR="00B2617F" w:rsidRDefault="00B2617F">
      <w:pPr>
        <w:pStyle w:val="Code"/>
      </w:pPr>
    </w:p>
    <w:p w14:paraId="0BA86618" w14:textId="77777777" w:rsidR="00B2617F" w:rsidRDefault="00000000">
      <w:pPr>
        <w:pStyle w:val="Code"/>
      </w:pPr>
      <w:r>
        <w:t xml:space="preserve">    </w:t>
      </w:r>
      <w:proofErr w:type="spellStart"/>
      <w:r>
        <w:t>println</w:t>
      </w:r>
      <w:proofErr w:type="spellEnd"/>
      <w:r>
        <w:t>!("the first word is: {word}");</w:t>
      </w:r>
    </w:p>
    <w:p w14:paraId="566168F4" w14:textId="77777777" w:rsidR="00B2617F" w:rsidRDefault="00000000">
      <w:pPr>
        <w:pStyle w:val="Code"/>
      </w:pPr>
      <w:r>
        <w:t>}</w:t>
      </w:r>
    </w:p>
    <w:p w14:paraId="7204485B" w14:textId="77777777" w:rsidR="00B2617F" w:rsidRDefault="00000000">
      <w:pPr>
        <w:pStyle w:val="Body"/>
      </w:pPr>
      <w:r>
        <w:t>Here’s the compiler error:</w:t>
      </w:r>
    </w:p>
    <w:p w14:paraId="2958C498" w14:textId="77777777" w:rsidR="00B2617F" w:rsidRDefault="00000000">
      <w:pPr>
        <w:pStyle w:val="CodeWide"/>
      </w:pPr>
      <w:r>
        <w:t>error[E0502]: cannot borrow `s` as mutable because it is also borrowed as immutable</w:t>
      </w:r>
    </w:p>
    <w:p w14:paraId="4D7AC685" w14:textId="77777777" w:rsidR="00B2617F" w:rsidRDefault="00000000">
      <w:pPr>
        <w:pStyle w:val="CodeWide"/>
      </w:pPr>
      <w:r>
        <w:t xml:space="preserve">  --&gt; </w:t>
      </w:r>
      <w:proofErr w:type="spellStart"/>
      <w:r>
        <w:t>src</w:t>
      </w:r>
      <w:proofErr w:type="spellEnd"/>
      <w:r>
        <w:t>/main.rs:18:5</w:t>
      </w:r>
    </w:p>
    <w:p w14:paraId="7A1ECB35" w14:textId="77777777" w:rsidR="00B2617F" w:rsidRDefault="00000000">
      <w:pPr>
        <w:pStyle w:val="CodeWide"/>
      </w:pPr>
      <w:r>
        <w:t xml:space="preserve">   |</w:t>
      </w:r>
    </w:p>
    <w:p w14:paraId="0A66A9DE" w14:textId="77777777" w:rsidR="00B2617F" w:rsidRDefault="00000000">
      <w:pPr>
        <w:pStyle w:val="CodeWide"/>
      </w:pPr>
      <w:r>
        <w:t xml:space="preserve">16 |     let word = </w:t>
      </w:r>
      <w:proofErr w:type="spellStart"/>
      <w:r>
        <w:t>first_word</w:t>
      </w:r>
      <w:proofErr w:type="spellEnd"/>
      <w:r>
        <w:t>(&amp;s);</w:t>
      </w:r>
    </w:p>
    <w:p w14:paraId="1F8F55A2" w14:textId="77777777" w:rsidR="00B2617F" w:rsidRDefault="00000000">
      <w:pPr>
        <w:pStyle w:val="CodeWide"/>
      </w:pPr>
      <w:r>
        <w:t xml:space="preserve">   |                           -- immutable borrow occurs here</w:t>
      </w:r>
    </w:p>
    <w:p w14:paraId="58D4F33A" w14:textId="77777777" w:rsidR="00B2617F" w:rsidRDefault="00000000">
      <w:pPr>
        <w:pStyle w:val="CodeWide"/>
      </w:pPr>
      <w:r>
        <w:t>17 |</w:t>
      </w:r>
    </w:p>
    <w:p w14:paraId="7C83EDEE" w14:textId="77777777" w:rsidR="00B2617F" w:rsidRDefault="00000000">
      <w:pPr>
        <w:pStyle w:val="CodeWide"/>
      </w:pPr>
      <w:r>
        <w:t xml:space="preserve">18 |     </w:t>
      </w:r>
      <w:proofErr w:type="spellStart"/>
      <w:r>
        <w:t>s.clear</w:t>
      </w:r>
      <w:proofErr w:type="spellEnd"/>
      <w:r>
        <w:t>(); // error!</w:t>
      </w:r>
    </w:p>
    <w:p w14:paraId="6C4BB8F2" w14:textId="77777777" w:rsidR="00B2617F" w:rsidRDefault="00000000">
      <w:pPr>
        <w:pStyle w:val="CodeWide"/>
      </w:pPr>
      <w:r>
        <w:t xml:space="preserve">   |     ^^^^^^^^^ mutable borrow occurs here</w:t>
      </w:r>
    </w:p>
    <w:p w14:paraId="300314ED" w14:textId="77777777" w:rsidR="00B2617F" w:rsidRDefault="00000000">
      <w:pPr>
        <w:pStyle w:val="CodeWide"/>
      </w:pPr>
      <w:r>
        <w:t>19 |</w:t>
      </w:r>
    </w:p>
    <w:p w14:paraId="01468911" w14:textId="77777777" w:rsidR="00B2617F" w:rsidRDefault="00000000">
      <w:pPr>
        <w:pStyle w:val="CodeWide"/>
      </w:pPr>
      <w:r>
        <w:t xml:space="preserve">20 |     </w:t>
      </w:r>
      <w:proofErr w:type="spellStart"/>
      <w:r>
        <w:t>println</w:t>
      </w:r>
      <w:proofErr w:type="spellEnd"/>
      <w:r>
        <w:t>!("the first word is: {word}");</w:t>
      </w:r>
    </w:p>
    <w:p w14:paraId="0A04F0CD" w14:textId="77777777" w:rsidR="00B2617F" w:rsidRDefault="00000000">
      <w:pPr>
        <w:pStyle w:val="CodeWide"/>
      </w:pPr>
      <w:r>
        <w:t xml:space="preserve">   |                                   ---- immutable borrow later used here</w:t>
      </w:r>
    </w:p>
    <w:p w14:paraId="7A968E9C" w14:textId="77777777" w:rsidR="00B2617F" w:rsidRDefault="00000000">
      <w:pPr>
        <w:pStyle w:val="Body"/>
      </w:pPr>
      <w:r>
        <w:t xml:space="preserve">Recall from the borrowing rules that if we have an immutable reference to something, we cannot also take a mutable reference. Because </w:t>
      </w:r>
      <w:r>
        <w:rPr>
          <w:rStyle w:val="Literal"/>
        </w:rPr>
        <w:t>clear</w:t>
      </w:r>
      <w:r>
        <w:t xml:space="preserve"> needs to truncate the </w:t>
      </w:r>
      <w:r>
        <w:rPr>
          <w:rStyle w:val="Literal"/>
        </w:rPr>
        <w:t>String</w:t>
      </w:r>
      <w:r>
        <w:t xml:space="preserve">, it needs to get a mutable reference. The </w:t>
      </w:r>
      <w:proofErr w:type="spellStart"/>
      <w:r>
        <w:rPr>
          <w:rStyle w:val="Literal"/>
        </w:rPr>
        <w:t>println</w:t>
      </w:r>
      <w:proofErr w:type="spellEnd"/>
      <w:r>
        <w:rPr>
          <w:rStyle w:val="Literal"/>
        </w:rPr>
        <w:t>!</w:t>
      </w:r>
      <w:r>
        <w:t xml:space="preserve"> after the call to </w:t>
      </w:r>
      <w:r>
        <w:rPr>
          <w:rStyle w:val="Literal"/>
        </w:rPr>
        <w:t>clear</w:t>
      </w:r>
      <w:r>
        <w:t xml:space="preserve"> uses the reference in </w:t>
      </w:r>
      <w:r>
        <w:rPr>
          <w:rStyle w:val="Literal"/>
        </w:rPr>
        <w:t>word</w:t>
      </w:r>
      <w:r>
        <w:t xml:space="preserve">, so the immutable reference must still be active at that point. Rust disallows the mutable reference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 but it has also eliminated an entire class of errors at compile time!</w:t>
      </w:r>
    </w:p>
    <w:p w14:paraId="7CE9ED78" w14:textId="77777777" w:rsidR="00B2617F" w:rsidRDefault="00000000">
      <w:pPr>
        <w:pStyle w:val="HeadC"/>
      </w:pPr>
      <w:r>
        <w:fldChar w:fldCharType="begin"/>
      </w:r>
      <w:r>
        <w:instrText xml:space="preserve"> XE "string literal:of string slice type: " </w:instrText>
      </w:r>
      <w:r>
        <w:fldChar w:fldCharType="end"/>
      </w:r>
      <w:r>
        <w:t>String Literals as Slices</w:t>
      </w:r>
    </w:p>
    <w:p w14:paraId="35480151" w14:textId="77777777" w:rsidR="00B2617F" w:rsidRDefault="00000000">
      <w:pPr>
        <w:pStyle w:val="Body"/>
      </w:pPr>
      <w:r>
        <w:t>Recall that we talked about string literals being stored inside the binary. Now that we know about slices, we can properly understand string literals:</w:t>
      </w:r>
    </w:p>
    <w:p w14:paraId="2667497C" w14:textId="77777777" w:rsidR="00B2617F" w:rsidRDefault="00000000">
      <w:pPr>
        <w:pStyle w:val="Code"/>
      </w:pPr>
      <w:r>
        <w:t>let s = "Hello, world!";</w:t>
      </w:r>
    </w:p>
    <w:p w14:paraId="637AD158" w14:textId="77777777" w:rsidR="00B2617F" w:rsidRDefault="00000000">
      <w:pPr>
        <w:pStyle w:val="Body"/>
      </w:pPr>
      <w:r>
        <w:lastRenderedPageBreak/>
        <w:t xml:space="preserve">The type of </w:t>
      </w:r>
      <w:r>
        <w:rPr>
          <w:rStyle w:val="Literal"/>
        </w:rPr>
        <w:t>s</w:t>
      </w:r>
      <w:r>
        <w:t xml:space="preserve"> here is </w:t>
      </w:r>
      <w:r>
        <w:rPr>
          <w:rStyle w:val="Literal"/>
        </w:rPr>
        <w:t>&amp;str</w:t>
      </w:r>
      <w:r>
        <w:t xml:space="preserve">: it’s a slice pointing to that specific point of the binary. This is also why string literals are immutable; </w:t>
      </w:r>
      <w:r>
        <w:rPr>
          <w:rStyle w:val="Literal"/>
        </w:rPr>
        <w:t>&amp;str</w:t>
      </w:r>
      <w:r>
        <w:t xml:space="preserve"> is an immutable reference. </w:t>
      </w:r>
    </w:p>
    <w:p w14:paraId="79BDF8C1" w14:textId="77777777" w:rsidR="00B2617F" w:rsidRDefault="00000000">
      <w:pPr>
        <w:pStyle w:val="HeadC"/>
      </w:pPr>
      <w:r>
        <w:t>String Slices as Parameters</w:t>
      </w:r>
    </w:p>
    <w:p w14:paraId="07FCF183" w14:textId="77777777" w:rsidR="00B2617F" w:rsidRDefault="00000000">
      <w:pPr>
        <w:pStyle w:val="Body"/>
      </w:pPr>
      <w:r>
        <w:t xml:space="preserve">Knowing that you can take slices of literals and </w:t>
      </w:r>
      <w:r>
        <w:rPr>
          <w:rStyle w:val="Literal"/>
        </w:rPr>
        <w:t>String</w:t>
      </w:r>
      <w:r>
        <w:t xml:space="preserve"> values leads us to one more improvement on </w:t>
      </w:r>
      <w:proofErr w:type="spellStart"/>
      <w:r>
        <w:rPr>
          <w:rStyle w:val="Literal"/>
        </w:rPr>
        <w:t>first_word</w:t>
      </w:r>
      <w:proofErr w:type="spellEnd"/>
      <w:r>
        <w:t>, and that’s its signature:</w:t>
      </w:r>
    </w:p>
    <w:p w14:paraId="0DC9E990" w14:textId="77777777" w:rsidR="00B2617F" w:rsidRDefault="00000000">
      <w:pPr>
        <w:pStyle w:val="Code"/>
      </w:pPr>
      <w:proofErr w:type="spellStart"/>
      <w:r>
        <w:t>fn</w:t>
      </w:r>
      <w:proofErr w:type="spellEnd"/>
      <w:r>
        <w:t xml:space="preserve"> </w:t>
      </w:r>
      <w:proofErr w:type="spellStart"/>
      <w:r>
        <w:t>first_word</w:t>
      </w:r>
      <w:proofErr w:type="spellEnd"/>
      <w:r>
        <w:t>(s: &amp;String) -&gt; &amp;str {</w:t>
      </w:r>
    </w:p>
    <w:p w14:paraId="1611EAEB" w14:textId="77777777" w:rsidR="00B2617F" w:rsidRDefault="00000000">
      <w:pPr>
        <w:pStyle w:val="Body"/>
      </w:pPr>
      <w:r>
        <w:t xml:space="preserve">A more experienced </w:t>
      </w:r>
      <w:proofErr w:type="spellStart"/>
      <w:r>
        <w:t>Rustacean</w:t>
      </w:r>
      <w:proofErr w:type="spellEnd"/>
      <w:r>
        <w:t xml:space="preserve"> would write the signature shown in Listing 4-9 instead because it allows us to use the same function on both </w:t>
      </w:r>
      <w:r>
        <w:rPr>
          <w:rStyle w:val="Literal"/>
        </w:rPr>
        <w:t>&amp;String</w:t>
      </w:r>
      <w:r>
        <w:t xml:space="preserve"> values and </w:t>
      </w:r>
      <w:r>
        <w:rPr>
          <w:rStyle w:val="Literal"/>
        </w:rPr>
        <w:t>&amp;str</w:t>
      </w:r>
      <w:r>
        <w:t xml:space="preserve"> values.</w:t>
      </w:r>
    </w:p>
    <w:p w14:paraId="486DF64A" w14:textId="77777777" w:rsidR="00B2617F" w:rsidRDefault="00000000">
      <w:pPr>
        <w:pStyle w:val="Code"/>
      </w:pPr>
      <w:proofErr w:type="spellStart"/>
      <w:r>
        <w:t>fn</w:t>
      </w:r>
      <w:proofErr w:type="spellEnd"/>
      <w:r>
        <w:t xml:space="preserve"> </w:t>
      </w:r>
      <w:proofErr w:type="spellStart"/>
      <w:r>
        <w:t>first_word</w:t>
      </w:r>
      <w:proofErr w:type="spellEnd"/>
      <w:r>
        <w:t>(s: &amp;str) -&gt; &amp;str {</w:t>
      </w:r>
    </w:p>
    <w:p w14:paraId="3D8E4236" w14:textId="77777777" w:rsidR="00B2617F" w:rsidRDefault="00000000">
      <w:pPr>
        <w:pStyle w:val="CodeListingCaption"/>
      </w:pPr>
      <w:r>
        <w:t xml:space="preserve">Improving the </w:t>
      </w:r>
      <w:proofErr w:type="spellStart"/>
      <w:r>
        <w:rPr>
          <w:rStyle w:val="Literal"/>
        </w:rPr>
        <w:t>first_word</w:t>
      </w:r>
      <w:proofErr w:type="spellEnd"/>
      <w:r>
        <w:t xml:space="preserve"> function by using a string slice for the type of the </w:t>
      </w:r>
      <w:r>
        <w:rPr>
          <w:rStyle w:val="Literal"/>
        </w:rPr>
        <w:t>s</w:t>
      </w:r>
      <w:r>
        <w:t xml:space="preserve"> parameter</w:t>
      </w:r>
    </w:p>
    <w:p w14:paraId="158ED67B" w14:textId="77777777" w:rsidR="00B2617F" w:rsidRDefault="00000000">
      <w:pPr>
        <w:pStyle w:val="Body"/>
      </w:pPr>
      <w:r>
        <w:t xml:space="preserve">If we have a string slice, we can pass that directly. If we have a </w:t>
      </w:r>
      <w:r>
        <w:rPr>
          <w:rStyle w:val="Literal"/>
        </w:rPr>
        <w:t>String</w:t>
      </w:r>
      <w:r>
        <w:t xml:space="preserve">, we can pass a slice of the </w:t>
      </w:r>
      <w:r>
        <w:rPr>
          <w:rStyle w:val="Literal"/>
        </w:rPr>
        <w:t>String</w:t>
      </w:r>
      <w:r>
        <w:t xml:space="preserve"> or a reference to the </w:t>
      </w:r>
      <w:r>
        <w:rPr>
          <w:rStyle w:val="Literal"/>
        </w:rPr>
        <w:t>String</w:t>
      </w:r>
      <w:r>
        <w:t xml:space="preserve">. This flexibility takes advantage of </w:t>
      </w:r>
      <w:proofErr w:type="spellStart"/>
      <w:r>
        <w:rPr>
          <w:rStyle w:val="Italic"/>
        </w:rPr>
        <w:t>deref</w:t>
      </w:r>
      <w:proofErr w:type="spellEnd"/>
      <w:r>
        <w:rPr>
          <w:rStyle w:val="Italic"/>
        </w:rPr>
        <w:t xml:space="preserve"> coercions</w:t>
      </w:r>
      <w:r>
        <w:t>, a feature we will cover in “</w:t>
      </w:r>
      <w:r>
        <w:rPr>
          <w:rStyle w:val="Xref"/>
        </w:rPr>
        <w:t>Implicit Deref Coercions with Functions and Methods</w:t>
      </w:r>
      <w:r>
        <w:t xml:space="preserve">” on </w:t>
      </w:r>
      <w:r>
        <w:rPr>
          <w:rStyle w:val="Xref"/>
        </w:rPr>
        <w:t>page XX</w:t>
      </w:r>
      <w:r>
        <w:t>.</w:t>
      </w:r>
    </w:p>
    <w:p w14:paraId="23C6DD64" w14:textId="77777777" w:rsidR="00B2617F" w:rsidRDefault="00000000">
      <w:pPr>
        <w:pStyle w:val="Body"/>
      </w:pPr>
      <w:r>
        <w:t xml:space="preserve">Defining a function to take a string slice instead of a reference to a </w:t>
      </w:r>
      <w:r>
        <w:rPr>
          <w:rStyle w:val="Literal"/>
        </w:rPr>
        <w:t>String</w:t>
      </w:r>
      <w:r>
        <w:t xml:space="preserve"> makes our API more general and useful without losing any functionality:</w:t>
      </w:r>
    </w:p>
    <w:p w14:paraId="1F27FB5B" w14:textId="77777777" w:rsidR="00B2617F" w:rsidRDefault="00000000">
      <w:pPr>
        <w:pStyle w:val="CodeLabel"/>
      </w:pPr>
      <w:r>
        <w:t>src/main.rs</w:t>
      </w:r>
    </w:p>
    <w:p w14:paraId="5BE2841C" w14:textId="77777777" w:rsidR="00B2617F" w:rsidRDefault="00000000">
      <w:pPr>
        <w:pStyle w:val="Code"/>
      </w:pPr>
      <w:proofErr w:type="spellStart"/>
      <w:r>
        <w:t>fn</w:t>
      </w:r>
      <w:proofErr w:type="spellEnd"/>
      <w:r>
        <w:t xml:space="preserve"> main() {</w:t>
      </w:r>
    </w:p>
    <w:p w14:paraId="1BF30CE7" w14:textId="77777777" w:rsidR="00B2617F" w:rsidRDefault="00000000">
      <w:pPr>
        <w:pStyle w:val="Code"/>
      </w:pPr>
      <w:r>
        <w:t xml:space="preserve">    let </w:t>
      </w:r>
      <w:proofErr w:type="spellStart"/>
      <w:r>
        <w:t>my_string</w:t>
      </w:r>
      <w:proofErr w:type="spellEnd"/>
      <w:r>
        <w:t xml:space="preserve"> = String::from("hello world");</w:t>
      </w:r>
    </w:p>
    <w:p w14:paraId="5642AE84" w14:textId="77777777" w:rsidR="00B2617F" w:rsidRDefault="00B2617F">
      <w:pPr>
        <w:pStyle w:val="Code"/>
      </w:pPr>
    </w:p>
    <w:p w14:paraId="572DEB6C" w14:textId="77777777" w:rsidR="00B2617F" w:rsidRDefault="00000000">
      <w:pPr>
        <w:pStyle w:val="Code"/>
      </w:pPr>
      <w:r>
        <w:t xml:space="preserve">    // `</w:t>
      </w:r>
      <w:proofErr w:type="spellStart"/>
      <w:r>
        <w:t>first_word</w:t>
      </w:r>
      <w:proofErr w:type="spellEnd"/>
      <w:r>
        <w:t>` works on slices of `String`s, whether partial</w:t>
      </w:r>
    </w:p>
    <w:p w14:paraId="17AD768A" w14:textId="77777777" w:rsidR="00B2617F" w:rsidRDefault="00000000">
      <w:pPr>
        <w:pStyle w:val="Code"/>
      </w:pPr>
      <w:r>
        <w:t xml:space="preserve">    // or whole.</w:t>
      </w:r>
    </w:p>
    <w:p w14:paraId="74A9399D"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[0..6]);</w:t>
      </w:r>
    </w:p>
    <w:p w14:paraId="1B141FB1"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E10931A" w14:textId="77777777" w:rsidR="00B2617F" w:rsidRDefault="00000000">
      <w:pPr>
        <w:pStyle w:val="Code"/>
      </w:pPr>
      <w:r>
        <w:t xml:space="preserve">    // `</w:t>
      </w:r>
      <w:proofErr w:type="spellStart"/>
      <w:r>
        <w:t>first_word</w:t>
      </w:r>
      <w:proofErr w:type="spellEnd"/>
      <w:r>
        <w:t>` also works on references to `String`s, which</w:t>
      </w:r>
    </w:p>
    <w:p w14:paraId="0CE8496E" w14:textId="77777777" w:rsidR="00B2617F" w:rsidRDefault="00000000">
      <w:pPr>
        <w:pStyle w:val="Code"/>
      </w:pPr>
      <w:r>
        <w:t xml:space="preserve">    // are equivalent to whole slices of `String`s.</w:t>
      </w:r>
    </w:p>
    <w:p w14:paraId="4655B38A"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0D57FE9" w14:textId="77777777" w:rsidR="00B2617F" w:rsidRDefault="00B2617F">
      <w:pPr>
        <w:pStyle w:val="Code"/>
      </w:pPr>
    </w:p>
    <w:p w14:paraId="7998F21F" w14:textId="77777777" w:rsidR="00B2617F" w:rsidRDefault="00000000">
      <w:pPr>
        <w:pStyle w:val="Code"/>
      </w:pPr>
      <w:r>
        <w:t xml:space="preserve">    let </w:t>
      </w:r>
      <w:proofErr w:type="spellStart"/>
      <w:r>
        <w:t>my_string_literal</w:t>
      </w:r>
      <w:proofErr w:type="spellEnd"/>
      <w:r>
        <w:t xml:space="preserve"> = "hello world";</w:t>
      </w:r>
    </w:p>
    <w:p w14:paraId="7B8D7F5A" w14:textId="77777777" w:rsidR="00B2617F" w:rsidRDefault="00B2617F">
      <w:pPr>
        <w:pStyle w:val="Code"/>
      </w:pPr>
    </w:p>
    <w:p w14:paraId="7E5B95B4" w14:textId="77777777" w:rsidR="00B2617F" w:rsidRDefault="00000000">
      <w:pPr>
        <w:pStyle w:val="Code"/>
      </w:pPr>
      <w:r>
        <w:t xml:space="preserve">    // `</w:t>
      </w:r>
      <w:proofErr w:type="spellStart"/>
      <w:r>
        <w:t>first_word</w:t>
      </w:r>
      <w:proofErr w:type="spellEnd"/>
      <w:r>
        <w:t>` works on slices of string literals,</w:t>
      </w:r>
    </w:p>
    <w:p w14:paraId="1A8B1DE4" w14:textId="77777777" w:rsidR="00B2617F" w:rsidRDefault="00000000">
      <w:pPr>
        <w:pStyle w:val="Code"/>
      </w:pPr>
      <w:r>
        <w:t xml:space="preserve">    // whether partial or whole.</w:t>
      </w:r>
    </w:p>
    <w:p w14:paraId="66068546"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[0..6]);</w:t>
      </w:r>
    </w:p>
    <w:p w14:paraId="2333B948"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w:t>
      </w:r>
    </w:p>
    <w:p w14:paraId="1257B362" w14:textId="77777777" w:rsidR="00B2617F" w:rsidRDefault="00B2617F">
      <w:pPr>
        <w:pStyle w:val="Code"/>
      </w:pPr>
    </w:p>
    <w:p w14:paraId="4989813B" w14:textId="77777777" w:rsidR="00B2617F" w:rsidRDefault="00000000">
      <w:pPr>
        <w:pStyle w:val="Code"/>
      </w:pPr>
      <w:r>
        <w:lastRenderedPageBreak/>
        <w:t xml:space="preserve">    // Because string literals *are* string slices already,</w:t>
      </w:r>
    </w:p>
    <w:p w14:paraId="3B2F8AFA" w14:textId="77777777" w:rsidR="00B2617F" w:rsidRDefault="00000000">
      <w:pPr>
        <w:pStyle w:val="Code"/>
      </w:pPr>
      <w:r>
        <w:t xml:space="preserve">    // this works too, without the slice syntax!</w:t>
      </w:r>
    </w:p>
    <w:p w14:paraId="29F36ACB" w14:textId="77777777" w:rsidR="00B2617F" w:rsidRDefault="00000000">
      <w:pPr>
        <w:pStyle w:val="Code"/>
      </w:pPr>
      <w:r>
        <w:t xml:space="preserve">    let word = </w:t>
      </w:r>
      <w:proofErr w:type="spellStart"/>
      <w:r>
        <w:t>first_word</w:t>
      </w:r>
      <w:proofErr w:type="spellEnd"/>
      <w:r>
        <w:t>(</w:t>
      </w:r>
      <w:proofErr w:type="spellStart"/>
      <w:r>
        <w:t>my_string_literal</w:t>
      </w:r>
      <w:proofErr w:type="spellEnd"/>
      <w:r>
        <w:t>);</w:t>
      </w:r>
    </w:p>
    <w:p w14:paraId="7A54BCA4" w14:textId="77777777" w:rsidR="00B2617F" w:rsidRDefault="00000000">
      <w:pPr>
        <w:pStyle w:val="Code"/>
      </w:pPr>
      <w:r>
        <w:t>}</w:t>
      </w:r>
    </w:p>
    <w:p w14:paraId="1FD5EA0C" w14:textId="77777777" w:rsidR="00B2617F" w:rsidRDefault="00000000">
      <w:pPr>
        <w:pStyle w:val="HeadB"/>
      </w:pPr>
      <w:r>
        <w:fldChar w:fldCharType="begin"/>
      </w:r>
      <w:r>
        <w:instrText xml:space="preserve"> XE "array data type:slices of: " </w:instrText>
      </w:r>
      <w:r>
        <w:fldChar w:fldCharType="end"/>
      </w:r>
      <w:r>
        <w:fldChar w:fldCharType="begin"/>
      </w:r>
      <w:r>
        <w:instrText xml:space="preserve"> XE "slice type:of array: " </w:instrText>
      </w:r>
      <w:r>
        <w:fldChar w:fldCharType="end"/>
      </w:r>
      <w:r>
        <w:t>Other Slices</w:t>
      </w:r>
    </w:p>
    <w:p w14:paraId="6C809B9C" w14:textId="77777777" w:rsidR="00B2617F" w:rsidRDefault="00000000">
      <w:pPr>
        <w:pStyle w:val="Body"/>
      </w:pPr>
      <w:r>
        <w:t>String slices, as you might imagine, are specific to strings. But there’s a more general slice type too. Consider this array:</w:t>
      </w:r>
    </w:p>
    <w:p w14:paraId="1CDE93EE" w14:textId="77777777" w:rsidR="00B2617F" w:rsidRDefault="00000000">
      <w:pPr>
        <w:pStyle w:val="Code"/>
      </w:pPr>
      <w:r>
        <w:t>let a = [1, 2, 3, 4, 5];</w:t>
      </w:r>
    </w:p>
    <w:p w14:paraId="21DDC64A" w14:textId="77777777" w:rsidR="00B2617F" w:rsidRDefault="00000000">
      <w:pPr>
        <w:pStyle w:val="Body"/>
      </w:pPr>
      <w:r>
        <w:t>Just as we might want to refer to part of a string, we might want to refer to part of an array. We’d do so like this:</w:t>
      </w:r>
    </w:p>
    <w:p w14:paraId="540CBA88" w14:textId="77777777" w:rsidR="00B2617F" w:rsidRDefault="00000000">
      <w:pPr>
        <w:pStyle w:val="Code"/>
      </w:pPr>
      <w:r>
        <w:t>let a = [1, 2, 3, 4, 5];</w:t>
      </w:r>
    </w:p>
    <w:p w14:paraId="075CCF59" w14:textId="77777777" w:rsidR="00B2617F" w:rsidRDefault="00B2617F">
      <w:pPr>
        <w:pStyle w:val="Code"/>
      </w:pPr>
    </w:p>
    <w:p w14:paraId="0E8B37F1" w14:textId="77777777" w:rsidR="00B2617F" w:rsidRDefault="00000000">
      <w:pPr>
        <w:pStyle w:val="Code"/>
      </w:pPr>
      <w:r>
        <w:t>let slice = &amp;a[1..3];</w:t>
      </w:r>
    </w:p>
    <w:p w14:paraId="0DEDCB48" w14:textId="77777777" w:rsidR="00B2617F" w:rsidRDefault="00B2617F">
      <w:pPr>
        <w:pStyle w:val="Code"/>
      </w:pPr>
    </w:p>
    <w:p w14:paraId="769C3B81" w14:textId="77777777" w:rsidR="00B2617F" w:rsidRDefault="00000000">
      <w:pPr>
        <w:pStyle w:val="Code"/>
      </w:pPr>
      <w:proofErr w:type="spellStart"/>
      <w:r>
        <w:t>assert_eq</w:t>
      </w:r>
      <w:proofErr w:type="spellEnd"/>
      <w:r>
        <w:t>!(slice, &amp;[2, 3]);</w:t>
      </w:r>
    </w:p>
    <w:p w14:paraId="62A3C676" w14:textId="77777777" w:rsidR="00B2617F"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 8</w:t>
      </w:r>
      <w:r>
        <w:t>.</w:t>
      </w:r>
    </w:p>
    <w:p w14:paraId="40018DC9" w14:textId="77777777" w:rsidR="00B2617F" w:rsidRDefault="00000000">
      <w:pPr>
        <w:pStyle w:val="HeadA"/>
      </w:pPr>
      <w:r>
        <w:t>Summary</w:t>
      </w:r>
    </w:p>
    <w:p w14:paraId="16A92799" w14:textId="3DD0E1EC" w:rsidR="00B2617F" w:rsidRDefault="00000000">
      <w:pPr>
        <w:pStyle w:val="Body"/>
      </w:pPr>
      <w:r>
        <w:t xml:space="preserve">The concepts of ownership, borrowing, and slices ensure memory safety in Rust programs at compile time. The Rust language gives you control over your memory usage in the same way as other </w:t>
      </w:r>
      <w:commentRangeStart w:id="123"/>
      <w:r>
        <w:t>systems programming</w:t>
      </w:r>
      <w:commentRangeEnd w:id="123"/>
      <w:r w:rsidR="00CB029C">
        <w:rPr>
          <w:rStyle w:val="CommentReference"/>
          <w:rFonts w:ascii="Times New Roman" w:hAnsi="Times New Roman" w:cs="Times New Roman"/>
          <w:color w:val="auto"/>
          <w:lang w:val="en-CA"/>
        </w:rPr>
        <w:commentReference w:id="123"/>
      </w:r>
      <w:r>
        <w:t xml:space="preserve"> languages, but having the owner of data automatically clean up that data when the owner goes out of scope means you don’t have to write and debug extra code to get this control.</w:t>
      </w:r>
    </w:p>
    <w:p w14:paraId="7260C84F" w14:textId="77777777" w:rsidR="00B2617F" w:rsidRDefault="00000000">
      <w:pPr>
        <w:pStyle w:val="Body"/>
      </w:pPr>
      <w:r>
        <w:t xml:space="preserve">Ownership affects how lots of other parts of Rust work, so we’ll talk about these concepts further throughout the rest of the book. Let’s move on to </w:t>
      </w:r>
      <w:r>
        <w:rPr>
          <w:rStyle w:val="Xref"/>
        </w:rPr>
        <w:t>Chapter 5</w:t>
      </w:r>
      <w:r>
        <w:t xml:space="preserve"> and look at grouping pieces of data together in a </w:t>
      </w:r>
      <w:r>
        <w:rPr>
          <w:rStyle w:val="Literal"/>
        </w:rPr>
        <w:t>struct</w:t>
      </w:r>
      <w:r>
        <w:t xml:space="preserve">. </w:t>
      </w:r>
    </w:p>
    <w:p w14:paraId="05F17397" w14:textId="77777777" w:rsidR="00B2617F" w:rsidRDefault="00B2617F">
      <w:pPr>
        <w:pStyle w:val="Body"/>
      </w:pPr>
    </w:p>
    <w:sectPr w:rsidR="00B2617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3T09:26:00Z" w:initials="S">
    <w:p w14:paraId="542D403F"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Is it worth pointing out that the stack is something you are working with in your program, and the heap is memory managed by the operating system that you are requesting?</w:t>
      </w:r>
    </w:p>
  </w:comment>
  <w:comment w:id="1" w:author="Carol Nichols" w:date="2025-05-12T11:39:00Z" w:initials="CN">
    <w:p w14:paraId="60E9EA1F" w14:textId="77777777" w:rsidR="00DE50FF" w:rsidRDefault="00DE50FF" w:rsidP="00DE50FF">
      <w:r>
        <w:rPr>
          <w:rStyle w:val="CommentReference"/>
        </w:rPr>
        <w:annotationRef/>
      </w:r>
      <w:r>
        <w:rPr>
          <w:color w:val="000000"/>
          <w:sz w:val="20"/>
          <w:szCs w:val="20"/>
        </w:rPr>
        <w:t>I don’t think so</w:t>
      </w:r>
    </w:p>
  </w:comment>
  <w:comment w:id="2" w:author="Sophia Turner" w:date="2025-04-03T09:31:00Z" w:initials="S">
    <w:p w14:paraId="67068837" w14:textId="22EDF961" w:rsidR="00B2617F" w:rsidRDefault="00000000">
      <w:pPr>
        <w:overflowPunct w:val="0"/>
        <w:spacing w:after="0" w:line="240" w:lineRule="auto"/>
      </w:pPr>
      <w:r>
        <w:rPr>
          <w:rFonts w:ascii="Liberation Serif" w:eastAsia="Tahoma" w:hAnsi="Liberation Serif" w:cs="Tahoma"/>
          <w:sz w:val="24"/>
          <w:szCs w:val="24"/>
          <w:lang w:val="en-US" w:eastAsia="en-US" w:bidi="en-US"/>
        </w:rPr>
        <w:t>This is not a universal truth because of smart CPU caching</w:t>
      </w:r>
    </w:p>
  </w:comment>
  <w:comment w:id="3" w:author="Carol Nichols" w:date="2025-05-12T11:40:00Z" w:initials="CN">
    <w:p w14:paraId="6393B789" w14:textId="77777777" w:rsidR="00DE50FF" w:rsidRDefault="00DE50FF" w:rsidP="00DE50FF">
      <w:r>
        <w:rPr>
          <w:rStyle w:val="CommentReference"/>
        </w:rPr>
        <w:annotationRef/>
      </w:r>
      <w:r>
        <w:rPr>
          <w:color w:val="000000"/>
          <w:sz w:val="20"/>
          <w:szCs w:val="20"/>
        </w:rPr>
        <w:t>Added a “generally” to hedge</w:t>
      </w:r>
    </w:p>
  </w:comment>
  <w:comment w:id="4" w:author="Sophia Turner" w:date="2025-04-03T09:32:00Z" w:initials="S">
    <w:p w14:paraId="00A4879E" w14:textId="6E297B33" w:rsidR="00B2617F" w:rsidRDefault="00000000">
      <w:pPr>
        <w:overflowPunct w:val="0"/>
        <w:spacing w:after="0" w:line="240" w:lineRule="auto"/>
      </w:pPr>
      <w:r>
        <w:rPr>
          <w:rFonts w:ascii="Liberation Serif" w:eastAsia="Tahoma" w:hAnsi="Liberation Serif" w:cs="Tahoma"/>
          <w:sz w:val="24"/>
          <w:szCs w:val="24"/>
          <w:lang w:val="en-US" w:eastAsia="en-US" w:bidi="en-US"/>
        </w:rPr>
        <w:t>Also not a universal truth. It’s a rule of thumb to prefer one over the other when possible, but if you’re allocating adjacent locations in memory or using techniques like pooled allocation, this is less of an impact.</w:t>
      </w:r>
    </w:p>
  </w:comment>
  <w:comment w:id="5" w:author="Carol Nichols" w:date="2025-05-12T11:40:00Z" w:initials="CN">
    <w:p w14:paraId="559A9CC8" w14:textId="77777777" w:rsidR="00DE50FF" w:rsidRDefault="00DE50FF" w:rsidP="00DE50FF">
      <w:r>
        <w:rPr>
          <w:rStyle w:val="CommentReference"/>
        </w:rPr>
        <w:annotationRef/>
      </w:r>
      <w:r>
        <w:rPr>
          <w:color w:val="000000"/>
          <w:sz w:val="20"/>
          <w:szCs w:val="20"/>
        </w:rPr>
        <w:t>Added a “usually” to hedge</w:t>
      </w:r>
    </w:p>
  </w:comment>
  <w:comment w:id="22" w:author="Chris Krycho" w:date="2025-02-14T18:25:00Z" w:initials="CK">
    <w:p w14:paraId="42F35F83" w14:textId="15F875FF" w:rsidR="00B2617F" w:rsidRDefault="00000000">
      <w:pPr>
        <w:overflowPunct w:val="0"/>
        <w:spacing w:after="0" w:line="240" w:lineRule="auto"/>
      </w:pPr>
      <w:r>
        <w:rPr>
          <w:rFonts w:ascii="Liberation Serif" w:eastAsia="Tahoma" w:hAnsi="Liberation Serif" w:cs="Tahoma"/>
          <w:color w:val="000000"/>
          <w:sz w:val="20"/>
          <w:szCs w:val="20"/>
          <w:lang w:val="en-US" w:eastAsia="en-US" w:bidi="en-US"/>
        </w:rPr>
        <w:t>I’m attaching the figure as an SVG with the email.</w:t>
      </w:r>
    </w:p>
  </w:comment>
  <w:comment w:id="26" w:author="Sophia Turner" w:date="2025-04-04T05:03:00Z" w:initials="S">
    <w:p w14:paraId="0DA3F764"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 can’t see the image here, but yeah just be sure the len/capacity differ between the two states.</w:t>
      </w:r>
    </w:p>
  </w:comment>
  <w:comment w:id="90" w:author="Chris Krycho" w:date="2025-02-26T08:55:00Z" w:initials="CK">
    <w:p w14:paraId="66566B40" w14:textId="77777777" w:rsidR="00B2617F" w:rsidRDefault="00000000">
      <w:pPr>
        <w:overflowPunct w:val="0"/>
        <w:spacing w:after="0" w:line="240" w:lineRule="auto"/>
      </w:pPr>
      <w:r>
        <w:rPr>
          <w:rFonts w:ascii="Liberation Serif" w:eastAsia="Tahoma" w:hAnsi="Liberation Serif" w:cs="Tahoma"/>
          <w:sz w:val="20"/>
          <w:szCs w:val="20"/>
          <w:lang w:val="en-US" w:eastAsia="en-US" w:bidi="en-US"/>
        </w:rPr>
        <w:t>Quite a few readers (and *especially* readers whose first language is not English) were tripping over the original clause structure here.</w:t>
      </w:r>
    </w:p>
  </w:comment>
  <w:comment w:id="94" w:author="Sophia Turner" w:date="2025-04-04T07:37:00Z" w:initials="S">
    <w:p w14:paraId="1C5D71BC"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You can slice the whole collection if you want. There is no limit there.</w:t>
      </w:r>
    </w:p>
  </w:comment>
  <w:comment w:id="95" w:author="Carol Nichols" w:date="2025-05-12T11:42:00Z" w:initials="CN">
    <w:p w14:paraId="2D1F0A27" w14:textId="77777777" w:rsidR="00DE50FF" w:rsidRDefault="00DE50FF" w:rsidP="00DE50FF">
      <w:r>
        <w:rPr>
          <w:rStyle w:val="CommentReference"/>
        </w:rPr>
        <w:annotationRef/>
      </w:r>
      <w:r>
        <w:rPr>
          <w:color w:val="000000"/>
          <w:sz w:val="20"/>
          <w:szCs w:val="20"/>
        </w:rPr>
        <w:t>Removed “rather than the whole collection”</w:t>
      </w:r>
    </w:p>
  </w:comment>
  <w:comment w:id="96" w:author="Sophia Turner" w:date="2025-04-04T08:12:00Z" w:initials="S">
    <w:p w14:paraId="2B61FC8A" w14:textId="77777777" w:rsidR="00E64C93" w:rsidRDefault="00E64C93" w:rsidP="00E64C93">
      <w:pPr>
        <w:overflowPunct w:val="0"/>
        <w:spacing w:after="0" w:line="240" w:lineRule="auto"/>
      </w:pPr>
      <w:r>
        <w:rPr>
          <w:rFonts w:ascii="Liberation Serif" w:eastAsia="Tahoma" w:hAnsi="Liberation Serif" w:cs="Tahoma"/>
          <w:sz w:val="24"/>
          <w:szCs w:val="24"/>
          <w:lang w:val="en-US" w:eastAsia="en-US" w:bidi="en-US"/>
        </w:rPr>
        <w:t>I mean, it’s good we say so, but we might want to say this earlier to warn them we’re doing so for educational purposes?</w:t>
      </w:r>
    </w:p>
  </w:comment>
  <w:comment w:id="97" w:author="Carol Nichols" w:date="2025-05-12T12:29:00Z" w:initials="CN">
    <w:p w14:paraId="4EA93090" w14:textId="77777777" w:rsidR="00E64C93" w:rsidRDefault="00E64C93" w:rsidP="00E64C93">
      <w:r>
        <w:rPr>
          <w:rStyle w:val="CommentReference"/>
        </w:rPr>
        <w:annotationRef/>
      </w:r>
      <w:r>
        <w:rPr>
          <w:sz w:val="20"/>
          <w:szCs w:val="20"/>
        </w:rPr>
        <w:t>I’ve moved this part of the note earlier than it was when Sophia made this comment, which should resolve some of her comments that now follow this.</w:t>
      </w:r>
    </w:p>
  </w:comment>
  <w:comment w:id="101" w:author="Sophia Turner" w:date="2025-04-04T07:46:00Z" w:initials="S">
    <w:p w14:paraId="47E0F9F6" w14:textId="468AB1E8" w:rsidR="00B2617F" w:rsidRDefault="00000000">
      <w:pPr>
        <w:overflowPunct w:val="0"/>
        <w:spacing w:after="0" w:line="240" w:lineRule="auto"/>
      </w:pPr>
      <w:r>
        <w:rPr>
          <w:rFonts w:ascii="Liberation Serif" w:eastAsia="Tahoma" w:hAnsi="Liberation Serif" w:cs="Tahoma"/>
          <w:sz w:val="24"/>
          <w:szCs w:val="24"/>
          <w:lang w:val="en-US" w:eastAsia="en-US" w:bidi="en-US"/>
        </w:rPr>
        <w:t>I know we’re doing this to be illustrative, but it hurts my eyes. Especially after we talked about idiomatic Rust in the previous paragraph.</w:t>
      </w:r>
    </w:p>
  </w:comment>
  <w:comment w:id="102" w:author="Carol Nichols" w:date="2025-05-12T11:43:00Z" w:initials="CN">
    <w:p w14:paraId="54B9E0FF" w14:textId="77777777" w:rsidR="00DE50FF" w:rsidRDefault="00DE50FF" w:rsidP="00DE50FF">
      <w:r>
        <w:rPr>
          <w:rStyle w:val="CommentReference"/>
        </w:rPr>
        <w:annotationRef/>
      </w:r>
      <w:r>
        <w:rPr>
          <w:color w:val="000000"/>
          <w:sz w:val="20"/>
          <w:szCs w:val="20"/>
        </w:rPr>
        <w:t>We’re about to introduce `&amp;str` in the next section; we did this to avoid introducing too much at once.</w:t>
      </w:r>
    </w:p>
  </w:comment>
  <w:comment w:id="103" w:author="Sophia Turner" w:date="2025-04-04T07:54:00Z" w:initials="S">
    <w:p w14:paraId="1CE222D8" w14:textId="160B48EC" w:rsidR="00B2617F" w:rsidRDefault="00000000">
      <w:pPr>
        <w:overflowPunct w:val="0"/>
        <w:spacing w:after="0" w:line="240" w:lineRule="auto"/>
      </w:pPr>
      <w:r>
        <w:rPr>
          <w:rFonts w:ascii="Liberation Serif" w:eastAsia="Tahoma" w:hAnsi="Liberation Serif" w:cs="Tahoma"/>
          <w:sz w:val="24"/>
          <w:szCs w:val="24"/>
          <w:lang w:val="en-US" w:eastAsia="en-US" w:bidi="en-US"/>
        </w:rPr>
        <w:t>I’m guessing we we’re trying to avoid discussing utf-8 here, but I’m a bit uncomfortable with this as at first glance it looks like we’re doing word lengths instead of word byte lengths (imagine reading this as an early programmer). I think we might want to just count characters so we both a) introduce that Rust can do this, b) Rust thinks different about strings but we’ll chat more about that later in the book.</w:t>
      </w:r>
    </w:p>
  </w:comment>
  <w:comment w:id="104" w:author="Carol Nichols" w:date="2025-05-12T12:31:00Z" w:initials="CN">
    <w:p w14:paraId="51D7F396" w14:textId="77777777" w:rsidR="00E64C93" w:rsidRDefault="00E64C93" w:rsidP="00E64C93">
      <w:r>
        <w:rPr>
          <w:rStyle w:val="CommentReference"/>
        </w:rPr>
        <w:annotationRef/>
      </w:r>
      <w:r>
        <w:rPr>
          <w:color w:val="000000"/>
          <w:sz w:val="20"/>
          <w:szCs w:val="20"/>
        </w:rPr>
        <w:t>I’ve moved the warning about assuming ASCII before this point; I think this is addressed by that change.</w:t>
      </w:r>
    </w:p>
  </w:comment>
  <w:comment w:id="117" w:author="Sophia Turner" w:date="2025-04-04T08:06:00Z" w:initials="S">
    <w:p w14:paraId="2A5F6F18" w14:textId="7373713E" w:rsidR="00B2617F" w:rsidRDefault="00000000">
      <w:pPr>
        <w:overflowPunct w:val="0"/>
        <w:spacing w:after="0" w:line="240" w:lineRule="auto"/>
      </w:pPr>
      <w:r>
        <w:rPr>
          <w:rFonts w:ascii="Liberation Serif" w:eastAsia="Tahoma" w:hAnsi="Liberation Serif" w:cs="Tahoma"/>
          <w:sz w:val="24"/>
          <w:szCs w:val="24"/>
          <w:lang w:val="en-US" w:eastAsia="en-US" w:bidi="en-US"/>
        </w:rPr>
        <w:t>Similar to previous comment, a slice can also contain the whole string.</w:t>
      </w:r>
    </w:p>
  </w:comment>
  <w:comment w:id="118" w:author="Carol Nichols" w:date="2025-05-12T12:34:00Z" w:initials="CN">
    <w:p w14:paraId="5A36E089" w14:textId="77777777" w:rsidR="00E64C93" w:rsidRDefault="00E64C93" w:rsidP="00E64C93">
      <w:r>
        <w:rPr>
          <w:rStyle w:val="CommentReference"/>
        </w:rPr>
        <w:annotationRef/>
      </w:r>
      <w:r>
        <w:rPr>
          <w:color w:val="000000"/>
          <w:sz w:val="20"/>
          <w:szCs w:val="20"/>
        </w:rPr>
        <w:t>Reworded to match earlier rewording</w:t>
      </w:r>
    </w:p>
  </w:comment>
  <w:comment w:id="119" w:author="Sophia Turner" w:date="2025-04-04T08:06:00Z" w:initials="S">
    <w:p w14:paraId="2A35AF28" w14:textId="61A75A24" w:rsidR="00B2617F" w:rsidRDefault="00000000">
      <w:pPr>
        <w:overflowPunct w:val="0"/>
        <w:spacing w:after="0" w:line="240" w:lineRule="auto"/>
      </w:pPr>
      <w:r>
        <w:rPr>
          <w:rFonts w:ascii="Liberation Serif" w:eastAsia="Tahoma" w:hAnsi="Liberation Serif" w:cs="Tahoma"/>
          <w:sz w:val="24"/>
          <w:szCs w:val="24"/>
          <w:lang w:val="en-US" w:eastAsia="en-US" w:bidi="en-US"/>
        </w:rPr>
        <w:t>Please don’t do this. We really need to teach utf-8 and proper string handling. Teaching them to slice bytes out of strings is a bad habit (unless you know exactly what you’re doing) and we don’t want to set them on that path.</w:t>
      </w:r>
    </w:p>
  </w:comment>
  <w:comment w:id="120" w:author="Carol Nichols" w:date="2025-05-12T12:35:00Z" w:initials="CN">
    <w:p w14:paraId="3E7B6804" w14:textId="77777777" w:rsidR="00E64C93" w:rsidRDefault="00E64C93" w:rsidP="00E64C93">
      <w:r>
        <w:rPr>
          <w:rStyle w:val="CommentReference"/>
        </w:rPr>
        <w:annotationRef/>
      </w:r>
      <w:r>
        <w:rPr>
          <w:color w:val="000000"/>
          <w:sz w:val="20"/>
          <w:szCs w:val="20"/>
        </w:rPr>
        <w:t>The warning moved earlier addresses this.</w:t>
      </w:r>
    </w:p>
  </w:comment>
  <w:comment w:id="123" w:author="Carol Nichols" w:date="2025-05-12T13:11:00Z" w:initials="CN">
    <w:p w14:paraId="4064C2C0" w14:textId="77777777" w:rsidR="00CB029C" w:rsidRDefault="00CB029C" w:rsidP="00CB029C">
      <w:r>
        <w:rPr>
          <w:rStyle w:val="CommentReference"/>
        </w:rPr>
        <w:annotationRef/>
      </w:r>
      <w:r>
        <w:rPr>
          <w:color w:val="000000"/>
          <w:sz w:val="20"/>
          <w:szCs w:val="20"/>
        </w:rPr>
        <w:t xml:space="preserve">This is meant to be “systems programming” languages as in </w:t>
      </w:r>
      <w:hyperlink r:id="rId1" w:history="1">
        <w:r w:rsidRPr="009B4942">
          <w:rPr>
            <w:rStyle w:val="Hyperlink"/>
            <w:sz w:val="20"/>
            <w:szCs w:val="20"/>
          </w:rPr>
          <w:t>https://en.wikipedia.org/wiki/Systems_programming</w:t>
        </w:r>
      </w:hyperlink>
      <w:r>
        <w:rPr>
          <w:color w:val="000000"/>
          <w:sz w:val="20"/>
          <w:szCs w:val="20"/>
        </w:rPr>
        <w:t>, not “systems’ programming” as in the programming of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D403F" w15:done="0"/>
  <w15:commentEx w15:paraId="60E9EA1F" w15:paraIdParent="542D403F" w15:done="0"/>
  <w15:commentEx w15:paraId="67068837" w15:done="0"/>
  <w15:commentEx w15:paraId="6393B789" w15:paraIdParent="67068837" w15:done="0"/>
  <w15:commentEx w15:paraId="00A4879E" w15:done="0"/>
  <w15:commentEx w15:paraId="559A9CC8" w15:paraIdParent="00A4879E" w15:done="0"/>
  <w15:commentEx w15:paraId="42F35F83" w15:done="0"/>
  <w15:commentEx w15:paraId="0DA3F764" w15:done="0"/>
  <w15:commentEx w15:paraId="66566B40" w15:done="0"/>
  <w15:commentEx w15:paraId="1C5D71BC" w15:done="0"/>
  <w15:commentEx w15:paraId="2D1F0A27" w15:paraIdParent="1C5D71BC" w15:done="0"/>
  <w15:commentEx w15:paraId="2B61FC8A" w15:done="0"/>
  <w15:commentEx w15:paraId="4EA93090" w15:paraIdParent="2B61FC8A" w15:done="0"/>
  <w15:commentEx w15:paraId="47E0F9F6" w15:done="0"/>
  <w15:commentEx w15:paraId="54B9E0FF" w15:paraIdParent="47E0F9F6" w15:done="0"/>
  <w15:commentEx w15:paraId="1CE222D8" w15:done="0"/>
  <w15:commentEx w15:paraId="51D7F396" w15:paraIdParent="1CE222D8" w15:done="0"/>
  <w15:commentEx w15:paraId="2A5F6F18" w15:done="0"/>
  <w15:commentEx w15:paraId="5A36E089" w15:paraIdParent="2A5F6F18" w15:done="0"/>
  <w15:commentEx w15:paraId="2A35AF28" w15:done="0"/>
  <w15:commentEx w15:paraId="3E7B6804" w15:paraIdParent="2A35AF28" w15:done="0"/>
  <w15:commentEx w15:paraId="4064C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9EFB3E" w16cex:dateUtc="2025-05-12T15:39:00Z"/>
  <w16cex:commentExtensible w16cex:durableId="40A76772" w16cex:dateUtc="2025-05-12T15:40:00Z"/>
  <w16cex:commentExtensible w16cex:durableId="27DA2180" w16cex:dateUtc="2025-05-12T15:40:00Z"/>
  <w16cex:commentExtensible w16cex:durableId="58DA1693" w16cex:dateUtc="2025-05-12T15:42:00Z"/>
  <w16cex:commentExtensible w16cex:durableId="145A6A0B" w16cex:dateUtc="2025-05-12T16:29:00Z"/>
  <w16cex:commentExtensible w16cex:durableId="5E406807" w16cex:dateUtc="2025-05-12T15:43:00Z"/>
  <w16cex:commentExtensible w16cex:durableId="3FBB024B" w16cex:dateUtc="2025-05-12T16:31:00Z"/>
  <w16cex:commentExtensible w16cex:durableId="2E4F6C4F" w16cex:dateUtc="2025-05-12T16:34:00Z"/>
  <w16cex:commentExtensible w16cex:durableId="43AFA4BA" w16cex:dateUtc="2025-05-12T16:35:00Z"/>
  <w16cex:commentExtensible w16cex:durableId="7331EB5F" w16cex:dateUtc="2025-05-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D403F" w16cid:durableId="68F274E7"/>
  <w16cid:commentId w16cid:paraId="60E9EA1F" w16cid:durableId="559EFB3E"/>
  <w16cid:commentId w16cid:paraId="67068837" w16cid:durableId="377DEC7B"/>
  <w16cid:commentId w16cid:paraId="6393B789" w16cid:durableId="40A76772"/>
  <w16cid:commentId w16cid:paraId="00A4879E" w16cid:durableId="60BA7DD9"/>
  <w16cid:commentId w16cid:paraId="559A9CC8" w16cid:durableId="27DA2180"/>
  <w16cid:commentId w16cid:paraId="42F35F83" w16cid:durableId="23BD49BF"/>
  <w16cid:commentId w16cid:paraId="0DA3F764" w16cid:durableId="691FCC89"/>
  <w16cid:commentId w16cid:paraId="66566B40" w16cid:durableId="02863AFD"/>
  <w16cid:commentId w16cid:paraId="1C5D71BC" w16cid:durableId="4B636CBF"/>
  <w16cid:commentId w16cid:paraId="2D1F0A27" w16cid:durableId="58DA1693"/>
  <w16cid:commentId w16cid:paraId="2B61FC8A" w16cid:durableId="04A3CC67"/>
  <w16cid:commentId w16cid:paraId="4EA93090" w16cid:durableId="145A6A0B"/>
  <w16cid:commentId w16cid:paraId="47E0F9F6" w16cid:durableId="711753BB"/>
  <w16cid:commentId w16cid:paraId="54B9E0FF" w16cid:durableId="5E406807"/>
  <w16cid:commentId w16cid:paraId="1CE222D8" w16cid:durableId="5A3A413A"/>
  <w16cid:commentId w16cid:paraId="51D7F396" w16cid:durableId="3FBB024B"/>
  <w16cid:commentId w16cid:paraId="2A5F6F18" w16cid:durableId="08C59128"/>
  <w16cid:commentId w16cid:paraId="5A36E089" w16cid:durableId="2E4F6C4F"/>
  <w16cid:commentId w16cid:paraId="2A35AF28" w16cid:durableId="498A7C78"/>
  <w16cid:commentId w16cid:paraId="3E7B6804" w16cid:durableId="43AFA4BA"/>
  <w16cid:commentId w16cid:paraId="4064C2C0" w16cid:durableId="7331EB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 Std Book">
    <w:altName w:val="Century Gothic"/>
    <w:panose1 w:val="020B0602020204020303"/>
    <w:charset w:val="01"/>
    <w:family w:val="swiss"/>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F53"/>
    <w:multiLevelType w:val="multilevel"/>
    <w:tmpl w:val="C1B01D8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346D6E42"/>
    <w:multiLevelType w:val="multilevel"/>
    <w:tmpl w:val="6B76168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2" w15:restartNumberingAfterBreak="0">
    <w:nsid w:val="358C71C7"/>
    <w:multiLevelType w:val="multilevel"/>
    <w:tmpl w:val="59020E52"/>
    <w:lvl w:ilvl="0">
      <w:start w:val="4"/>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434524A"/>
    <w:multiLevelType w:val="multilevel"/>
    <w:tmpl w:val="618461B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4E2158"/>
    <w:multiLevelType w:val="multilevel"/>
    <w:tmpl w:val="B0786B40"/>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4FB8102C"/>
    <w:multiLevelType w:val="multilevel"/>
    <w:tmpl w:val="4B9035C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657131"/>
    <w:multiLevelType w:val="multilevel"/>
    <w:tmpl w:val="5B92868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B517403"/>
    <w:multiLevelType w:val="multilevel"/>
    <w:tmpl w:val="BE60F69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5BC42B24"/>
    <w:multiLevelType w:val="multilevel"/>
    <w:tmpl w:val="5C106C40"/>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9" w15:restartNumberingAfterBreak="0">
    <w:nsid w:val="5DF019B8"/>
    <w:multiLevelType w:val="multilevel"/>
    <w:tmpl w:val="C30C218C"/>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61096DA4"/>
    <w:multiLevelType w:val="multilevel"/>
    <w:tmpl w:val="F3B898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6266391F"/>
    <w:multiLevelType w:val="multilevel"/>
    <w:tmpl w:val="10F859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5B77659"/>
    <w:multiLevelType w:val="multilevel"/>
    <w:tmpl w:val="2EF6F8E4"/>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3" w15:restartNumberingAfterBreak="0">
    <w:nsid w:val="797553E8"/>
    <w:multiLevelType w:val="multilevel"/>
    <w:tmpl w:val="5490A29C"/>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7A475913"/>
    <w:multiLevelType w:val="multilevel"/>
    <w:tmpl w:val="CDC22C0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5A2B23"/>
    <w:multiLevelType w:val="multilevel"/>
    <w:tmpl w:val="16FC0994"/>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BF076BC"/>
    <w:multiLevelType w:val="multilevel"/>
    <w:tmpl w:val="CE9E241A"/>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29055639">
    <w:abstractNumId w:val="1"/>
  </w:num>
  <w:num w:numId="2" w16cid:durableId="869301916">
    <w:abstractNumId w:val="10"/>
  </w:num>
  <w:num w:numId="3" w16cid:durableId="895510391">
    <w:abstractNumId w:val="13"/>
  </w:num>
  <w:num w:numId="4" w16cid:durableId="2063288305">
    <w:abstractNumId w:val="12"/>
  </w:num>
  <w:num w:numId="5" w16cid:durableId="1445230864">
    <w:abstractNumId w:val="5"/>
  </w:num>
  <w:num w:numId="6" w16cid:durableId="1967664991">
    <w:abstractNumId w:val="14"/>
  </w:num>
  <w:num w:numId="7" w16cid:durableId="1571501330">
    <w:abstractNumId w:val="11"/>
  </w:num>
  <w:num w:numId="8" w16cid:durableId="1055084224">
    <w:abstractNumId w:val="6"/>
  </w:num>
  <w:num w:numId="9" w16cid:durableId="1727219443">
    <w:abstractNumId w:val="7"/>
  </w:num>
  <w:num w:numId="10" w16cid:durableId="2083988700">
    <w:abstractNumId w:val="4"/>
  </w:num>
  <w:num w:numId="11" w16cid:durableId="359089152">
    <w:abstractNumId w:val="8"/>
  </w:num>
  <w:num w:numId="12" w16cid:durableId="824592060">
    <w:abstractNumId w:val="15"/>
  </w:num>
  <w:num w:numId="13" w16cid:durableId="384842956">
    <w:abstractNumId w:val="3"/>
  </w:num>
  <w:num w:numId="14" w16cid:durableId="1890192359">
    <w:abstractNumId w:val="0"/>
  </w:num>
  <w:num w:numId="15" w16cid:durableId="1768768897">
    <w:abstractNumId w:val="16"/>
  </w:num>
  <w:num w:numId="16" w16cid:durableId="766271603">
    <w:abstractNumId w:val="2"/>
  </w:num>
  <w:num w:numId="17" w16cid:durableId="1677994883">
    <w:abstractNumId w:val="9"/>
  </w:num>
  <w:num w:numId="18" w16cid:durableId="143886611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7F"/>
    <w:rsid w:val="00116FE0"/>
    <w:rsid w:val="001B7063"/>
    <w:rsid w:val="00320DBC"/>
    <w:rsid w:val="00415D71"/>
    <w:rsid w:val="005A1254"/>
    <w:rsid w:val="006B713D"/>
    <w:rsid w:val="00702E3F"/>
    <w:rsid w:val="0070537D"/>
    <w:rsid w:val="00A942A0"/>
    <w:rsid w:val="00AF6D8D"/>
    <w:rsid w:val="00B2617F"/>
    <w:rsid w:val="00CB029C"/>
    <w:rsid w:val="00D52AF4"/>
    <w:rsid w:val="00D64E77"/>
    <w:rsid w:val="00DE50FF"/>
    <w:rsid w:val="00E64C93"/>
    <w:rsid w:val="00F41CC6"/>
    <w:rsid w:val="00FF2B7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C3B961D"/>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D3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691D3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91D3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91D3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91D3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91D3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91D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1D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1D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91D30"/>
    <w:rPr>
      <w:rFonts w:cs="NewBaskervilleStd-Italic"/>
      <w:i/>
      <w:iCs/>
      <w:color w:val="0000FF"/>
      <w:w w:val="100"/>
      <w:position w:val="0"/>
      <w:sz w:val="24"/>
      <w:u w:val="none"/>
      <w:vertAlign w:val="baseline"/>
      <w:lang w:val="en-US"/>
    </w:rPr>
  </w:style>
  <w:style w:type="character" w:customStyle="1" w:styleId="ItalicBox">
    <w:name w:val="ItalicBox"/>
    <w:uiPriority w:val="99"/>
    <w:qFormat/>
    <w:rPr>
      <w:i/>
      <w:iCs/>
    </w:rPr>
  </w:style>
  <w:style w:type="character" w:customStyle="1" w:styleId="Literal">
    <w:name w:val="Literal"/>
    <w:uiPriority w:val="1"/>
    <w:qFormat/>
    <w:rsid w:val="00691D3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Xref">
    <w:name w:val="Xref"/>
    <w:uiPriority w:val="1"/>
    <w:qFormat/>
    <w:rsid w:val="00691D30"/>
    <w:rPr>
      <w:color w:val="FF0000"/>
      <w:lang w:val="en-US"/>
    </w:rPr>
  </w:style>
  <w:style w:type="character" w:customStyle="1" w:styleId="NoteHead">
    <w:name w:val="NoteHead"/>
    <w:uiPriority w:val="1"/>
    <w:qFormat/>
    <w:rsid w:val="00691D3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691D3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691D3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Italic">
    <w:name w:val="LiteralItalic"/>
    <w:uiPriority w:val="1"/>
    <w:qFormat/>
    <w:rsid w:val="00691D3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AltText">
    <w:name w:val="AltText"/>
    <w:uiPriority w:val="1"/>
    <w:qFormat/>
    <w:rsid w:val="00691D30"/>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customStyle="1" w:styleId="CommentTextChar">
    <w:name w:val="Comment Text Char"/>
    <w:basedOn w:val="DefaultParagraphFont"/>
    <w:link w:val="CommentText"/>
    <w:uiPriority w:val="99"/>
    <w:semiHidden/>
    <w:qFormat/>
    <w:rsid w:val="00BF3808"/>
    <w:rPr>
      <w:sz w:val="20"/>
      <w:szCs w:val="20"/>
    </w:rPr>
  </w:style>
  <w:style w:type="character" w:customStyle="1" w:styleId="CommentSubjectChar">
    <w:name w:val="Comment Subject Char"/>
    <w:basedOn w:val="CommentTextChar"/>
    <w:link w:val="CommentSubject"/>
    <w:uiPriority w:val="99"/>
    <w:semiHidden/>
    <w:qFormat/>
    <w:rsid w:val="00BF3808"/>
    <w:rPr>
      <w:b/>
      <w:bCs/>
      <w:sz w:val="20"/>
      <w:szCs w:val="20"/>
    </w:rPr>
  </w:style>
  <w:style w:type="character" w:customStyle="1" w:styleId="Heading2Char">
    <w:name w:val="Heading 2 Char"/>
    <w:basedOn w:val="DefaultParagraphFont"/>
    <w:link w:val="Heading2"/>
    <w:uiPriority w:val="9"/>
    <w:semiHidden/>
    <w:qFormat/>
    <w:rsid w:val="00691D3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691D3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691D3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691D3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691D3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691D3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691D3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691D3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691D30"/>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691D30"/>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691D3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691D3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691D30"/>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691D30"/>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691D30"/>
    <w:rPr>
      <w:rFonts w:ascii="Symbol" w:hAnsi="Symbol" w:cs="Symbol"/>
      <w:color w:val="000000"/>
    </w:rPr>
  </w:style>
  <w:style w:type="character" w:customStyle="1" w:styleId="Superscript">
    <w:name w:val="Superscript"/>
    <w:uiPriority w:val="1"/>
    <w:qFormat/>
    <w:rsid w:val="00691D30"/>
    <w:rPr>
      <w:color w:val="3366FF"/>
      <w:vertAlign w:val="superscript"/>
    </w:rPr>
  </w:style>
  <w:style w:type="character" w:customStyle="1" w:styleId="SuperscriptItalic">
    <w:name w:val="SuperscriptItalic"/>
    <w:uiPriority w:val="1"/>
    <w:qFormat/>
    <w:rsid w:val="00691D30"/>
    <w:rPr>
      <w:i/>
      <w:color w:val="3366FF"/>
      <w:vertAlign w:val="superscript"/>
    </w:rPr>
  </w:style>
  <w:style w:type="character" w:customStyle="1" w:styleId="Subscript">
    <w:name w:val="Subscript"/>
    <w:uiPriority w:val="1"/>
    <w:qFormat/>
    <w:rsid w:val="00691D30"/>
    <w:rPr>
      <w:color w:val="3366FF"/>
      <w:vertAlign w:val="subscript"/>
    </w:rPr>
  </w:style>
  <w:style w:type="character" w:customStyle="1" w:styleId="SubscriptItalic">
    <w:name w:val="SubscriptItalic"/>
    <w:uiPriority w:val="1"/>
    <w:qFormat/>
    <w:rsid w:val="00691D30"/>
    <w:rPr>
      <w:i/>
      <w:color w:val="3366FF"/>
      <w:vertAlign w:val="subscript"/>
    </w:rPr>
  </w:style>
  <w:style w:type="character" w:customStyle="1" w:styleId="Symbol">
    <w:name w:val="Symbol"/>
    <w:uiPriority w:val="1"/>
    <w:qFormat/>
    <w:rsid w:val="00691D30"/>
    <w:rPr>
      <w:rFonts w:ascii="Symbol" w:hAnsi="Symbol"/>
    </w:rPr>
  </w:style>
  <w:style w:type="character" w:customStyle="1" w:styleId="Bold">
    <w:name w:val="Bold"/>
    <w:uiPriority w:val="1"/>
    <w:qFormat/>
    <w:rsid w:val="00691D30"/>
    <w:rPr>
      <w:b/>
      <w:bCs/>
      <w:color w:val="3366FF"/>
    </w:rPr>
  </w:style>
  <w:style w:type="character" w:customStyle="1" w:styleId="GraphicInline">
    <w:name w:val="GraphicInline"/>
    <w:uiPriority w:val="1"/>
    <w:qFormat/>
    <w:rsid w:val="00691D30"/>
    <w:rPr>
      <w:color w:val="3366FF"/>
      <w:shd w:val="clear" w:color="auto" w:fill="99CC00"/>
    </w:rPr>
  </w:style>
  <w:style w:type="character" w:customStyle="1" w:styleId="DigitalOnly">
    <w:name w:val="DigitalOnly"/>
    <w:uiPriority w:val="1"/>
    <w:qFormat/>
    <w:rsid w:val="00691D30"/>
    <w:rPr>
      <w:color w:val="3366FF"/>
      <w:bdr w:val="single" w:sz="4" w:space="0" w:color="3366FF"/>
    </w:rPr>
  </w:style>
  <w:style w:type="character" w:customStyle="1" w:styleId="PrintOnly">
    <w:name w:val="PrintOnly"/>
    <w:uiPriority w:val="1"/>
    <w:qFormat/>
    <w:rsid w:val="00691D30"/>
    <w:rPr>
      <w:color w:val="3366FF"/>
      <w:bdr w:val="single" w:sz="4" w:space="0" w:color="FF0000"/>
    </w:rPr>
  </w:style>
  <w:style w:type="character" w:customStyle="1" w:styleId="LinkEmail">
    <w:name w:val="LinkEmail"/>
    <w:basedOn w:val="LinkURL"/>
    <w:uiPriority w:val="1"/>
    <w:qFormat/>
    <w:rsid w:val="00691D3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691D3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691D30"/>
    <w:rPr>
      <w:color w:val="3366FF"/>
      <w:shd w:val="clear" w:color="auto" w:fill="FFFF00"/>
    </w:rPr>
  </w:style>
  <w:style w:type="character" w:customStyle="1" w:styleId="FootnoteReference">
    <w:name w:val="FootnoteReference"/>
    <w:uiPriority w:val="1"/>
    <w:qFormat/>
    <w:rsid w:val="00691D30"/>
    <w:rPr>
      <w:color w:val="3366FF"/>
      <w:vertAlign w:val="superscript"/>
    </w:rPr>
  </w:style>
  <w:style w:type="character" w:customStyle="1" w:styleId="FootnoteRef">
    <w:name w:val="FootnoteRef"/>
    <w:basedOn w:val="FootnoteReference"/>
    <w:uiPriority w:val="1"/>
    <w:qFormat/>
    <w:rsid w:val="00691D30"/>
    <w:rPr>
      <w:color w:val="3366FF"/>
      <w:vertAlign w:val="superscript"/>
    </w:rPr>
  </w:style>
  <w:style w:type="character" w:customStyle="1" w:styleId="EndnoteReference">
    <w:name w:val="EndnoteReference"/>
    <w:basedOn w:val="FootnoteReference"/>
    <w:uiPriority w:val="1"/>
    <w:qFormat/>
    <w:rsid w:val="00691D30"/>
    <w:rPr>
      <w:color w:val="3366FF"/>
      <w:vertAlign w:val="superscript"/>
    </w:rPr>
  </w:style>
  <w:style w:type="character" w:customStyle="1" w:styleId="Caps">
    <w:name w:val="Caps"/>
    <w:uiPriority w:val="1"/>
    <w:qFormat/>
    <w:rsid w:val="00691D30"/>
    <w:rPr>
      <w:caps/>
      <w:color w:val="3366FF"/>
    </w:rPr>
  </w:style>
  <w:style w:type="character" w:customStyle="1" w:styleId="SmallCaps">
    <w:name w:val="SmallCaps"/>
    <w:uiPriority w:val="1"/>
    <w:qFormat/>
    <w:rsid w:val="00691D30"/>
    <w:rPr>
      <w:smallCaps/>
      <w:color w:val="3366FF"/>
    </w:rPr>
  </w:style>
  <w:style w:type="character" w:customStyle="1" w:styleId="SmallCapsBold">
    <w:name w:val="SmallCapsBold"/>
    <w:basedOn w:val="SmallCaps"/>
    <w:uiPriority w:val="1"/>
    <w:qFormat/>
    <w:rsid w:val="00691D30"/>
    <w:rPr>
      <w:b/>
      <w:bCs/>
      <w:smallCaps/>
      <w:color w:val="3366FF"/>
    </w:rPr>
  </w:style>
  <w:style w:type="character" w:customStyle="1" w:styleId="SmallCapsBoldItalic">
    <w:name w:val="SmallCapsBoldItalic"/>
    <w:basedOn w:val="SmallCapsBold"/>
    <w:uiPriority w:val="1"/>
    <w:qFormat/>
    <w:rsid w:val="00691D30"/>
    <w:rPr>
      <w:b/>
      <w:bCs/>
      <w:i/>
      <w:iCs/>
      <w:smallCaps/>
      <w:color w:val="3366FF"/>
    </w:rPr>
  </w:style>
  <w:style w:type="character" w:customStyle="1" w:styleId="SmallCapsItalic">
    <w:name w:val="SmallCapsItalic"/>
    <w:basedOn w:val="SmallCaps"/>
    <w:uiPriority w:val="1"/>
    <w:qFormat/>
    <w:rsid w:val="00691D30"/>
    <w:rPr>
      <w:i/>
      <w:iCs/>
      <w:smallCaps/>
      <w:color w:val="3366FF"/>
    </w:rPr>
  </w:style>
  <w:style w:type="character" w:customStyle="1" w:styleId="NSSymbol">
    <w:name w:val="NSSymbol"/>
    <w:uiPriority w:val="1"/>
    <w:qFormat/>
    <w:rsid w:val="00691D30"/>
    <w:rPr>
      <w:color w:val="3366FF"/>
    </w:rPr>
  </w:style>
  <w:style w:type="character" w:customStyle="1" w:styleId="EndnoteRef">
    <w:name w:val="EndnoteRef"/>
    <w:basedOn w:val="EndnoteReference"/>
    <w:uiPriority w:val="1"/>
    <w:qFormat/>
    <w:rsid w:val="00691D30"/>
    <w:rPr>
      <w:color w:val="3366FF"/>
      <w:vertAlign w:val="superscript"/>
    </w:rPr>
  </w:style>
  <w:style w:type="character" w:customStyle="1" w:styleId="PyBracket">
    <w:name w:val="PyBracket"/>
    <w:uiPriority w:val="1"/>
    <w:qFormat/>
    <w:rsid w:val="00691D3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91D3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91D3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91D30"/>
    <w:rPr>
      <w:b/>
      <w:bCs/>
      <w:smallCaps/>
      <w:spacing w:val="5"/>
    </w:rPr>
  </w:style>
  <w:style w:type="character" w:customStyle="1" w:styleId="CustomCharStyle">
    <w:name w:val="CustomCharStyle"/>
    <w:uiPriority w:val="1"/>
    <w:qFormat/>
    <w:rsid w:val="00691D30"/>
    <w:rPr>
      <w:b w:val="0"/>
      <w:bCs w:val="0"/>
      <w:i w:val="0"/>
      <w:iCs w:val="0"/>
      <w:color w:val="3366FF"/>
      <w:shd w:val="clear" w:color="auto" w:fill="CCFFCC"/>
    </w:rPr>
  </w:style>
  <w:style w:type="character" w:customStyle="1" w:styleId="MenuArrow">
    <w:name w:val="MenuArrow"/>
    <w:uiPriority w:val="1"/>
    <w:qFormat/>
    <w:rsid w:val="00691D3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691D30"/>
    <w:rPr>
      <w:vertAlign w:val="superscript"/>
    </w:rPr>
  </w:style>
  <w:style w:type="character" w:customStyle="1" w:styleId="LiteralSubscript">
    <w:name w:val="LiteralSubscript"/>
    <w:uiPriority w:val="1"/>
    <w:qFormat/>
    <w:rsid w:val="00691D30"/>
    <w:rPr>
      <w:vertAlign w:val="subscript"/>
    </w:rPr>
  </w:style>
  <w:style w:type="character" w:customStyle="1" w:styleId="LiteralItalicSuperscript">
    <w:name w:val="LiteralItalicSuperscript"/>
    <w:uiPriority w:val="1"/>
    <w:qFormat/>
    <w:rsid w:val="00691D30"/>
    <w:rPr>
      <w:i/>
      <w:color w:val="3266FF"/>
      <w:vertAlign w:val="superscript"/>
    </w:rPr>
  </w:style>
  <w:style w:type="character" w:customStyle="1" w:styleId="LiteralItalicSubscript">
    <w:name w:val="LiteralItalicSubscript"/>
    <w:basedOn w:val="LiteralItalicSuperscript"/>
    <w:uiPriority w:val="1"/>
    <w:qFormat/>
    <w:rsid w:val="00691D30"/>
    <w:rPr>
      <w:i/>
      <w:color w:val="3266FF"/>
      <w:vertAlign w:val="subscript"/>
    </w:rPr>
  </w:style>
  <w:style w:type="character" w:customStyle="1" w:styleId="ChineseChar">
    <w:name w:val="ChineseChar"/>
    <w:uiPriority w:val="1"/>
    <w:qFormat/>
    <w:rsid w:val="00691D30"/>
    <w:rPr>
      <w:lang w:val="fr-FR"/>
    </w:rPr>
  </w:style>
  <w:style w:type="character" w:customStyle="1" w:styleId="JapaneseChar">
    <w:name w:val="JapaneseChar"/>
    <w:uiPriority w:val="1"/>
    <w:qFormat/>
    <w:rsid w:val="00691D30"/>
    <w:rPr>
      <w:lang w:val="fr-FR"/>
    </w:rPr>
  </w:style>
  <w:style w:type="character" w:customStyle="1" w:styleId="EmojiChar">
    <w:name w:val="EmojiChar"/>
    <w:uiPriority w:val="99"/>
    <w:qFormat/>
    <w:rsid w:val="00691D30"/>
    <w:rPr>
      <w:lang w:val="fr-FR"/>
    </w:rPr>
  </w:style>
  <w:style w:type="character" w:customStyle="1" w:styleId="Strikethrough">
    <w:name w:val="Strikethrough"/>
    <w:uiPriority w:val="1"/>
    <w:qFormat/>
    <w:rsid w:val="00691D30"/>
    <w:rPr>
      <w:strike/>
    </w:rPr>
  </w:style>
  <w:style w:type="character" w:customStyle="1" w:styleId="SuperscriptBold">
    <w:name w:val="SuperscriptBold"/>
    <w:basedOn w:val="Superscript"/>
    <w:uiPriority w:val="1"/>
    <w:qFormat/>
    <w:rsid w:val="00691D30"/>
    <w:rPr>
      <w:b/>
      <w:color w:val="3366FF"/>
      <w:vertAlign w:val="superscript"/>
    </w:rPr>
  </w:style>
  <w:style w:type="character" w:customStyle="1" w:styleId="SubscriptBold">
    <w:name w:val="SubscriptBold"/>
    <w:basedOn w:val="Subscript"/>
    <w:uiPriority w:val="1"/>
    <w:qFormat/>
    <w:rsid w:val="00691D30"/>
    <w:rPr>
      <w:b/>
      <w:color w:val="3366FF"/>
      <w:vertAlign w:val="subscript"/>
    </w:rPr>
  </w:style>
  <w:style w:type="character" w:customStyle="1" w:styleId="SuperscriptBoldItalic">
    <w:name w:val="SuperscriptBoldItalic"/>
    <w:basedOn w:val="Superscript"/>
    <w:uiPriority w:val="1"/>
    <w:qFormat/>
    <w:rsid w:val="00691D30"/>
    <w:rPr>
      <w:b/>
      <w:i/>
      <w:color w:val="3366FF"/>
      <w:vertAlign w:val="superscript"/>
    </w:rPr>
  </w:style>
  <w:style w:type="character" w:customStyle="1" w:styleId="SubscriptBoldItalic">
    <w:name w:val="SubscriptBoldItalic"/>
    <w:basedOn w:val="Subscript"/>
    <w:uiPriority w:val="1"/>
    <w:qFormat/>
    <w:rsid w:val="00691D30"/>
    <w:rPr>
      <w:b/>
      <w:i/>
      <w:color w:val="3366FF"/>
      <w:vertAlign w:val="subscript"/>
    </w:rPr>
  </w:style>
  <w:style w:type="character" w:customStyle="1" w:styleId="SuperscriptLiteralBoldItalic">
    <w:name w:val="SuperscriptLiteralBoldItalic"/>
    <w:basedOn w:val="SuperscriptBoldItalic"/>
    <w:uiPriority w:val="1"/>
    <w:qFormat/>
    <w:rsid w:val="00691D3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91D30"/>
    <w:rPr>
      <w:rFonts w:ascii="Courier" w:hAnsi="Courier"/>
      <w:b/>
      <w:i/>
      <w:color w:val="3366FF"/>
      <w:vertAlign w:val="subscript"/>
    </w:rPr>
  </w:style>
  <w:style w:type="character" w:customStyle="1" w:styleId="SuperscriptLiteralBold">
    <w:name w:val="SuperscriptLiteralBold"/>
    <w:basedOn w:val="SuperscriptBold"/>
    <w:uiPriority w:val="1"/>
    <w:qFormat/>
    <w:rsid w:val="00691D30"/>
    <w:rPr>
      <w:rFonts w:ascii="Courier" w:hAnsi="Courier"/>
      <w:b/>
      <w:i w:val="0"/>
      <w:color w:val="3366FF"/>
      <w:vertAlign w:val="superscript"/>
    </w:rPr>
  </w:style>
  <w:style w:type="character" w:customStyle="1" w:styleId="SubscriptLiteralBold">
    <w:name w:val="SubscriptLiteralBold"/>
    <w:basedOn w:val="SubscriptBold"/>
    <w:uiPriority w:val="1"/>
    <w:qFormat/>
    <w:rsid w:val="00691D30"/>
    <w:rPr>
      <w:rFonts w:ascii="Courier" w:hAnsi="Courier"/>
      <w:b/>
      <w:i w:val="0"/>
      <w:color w:val="3366FF"/>
      <w:vertAlign w:val="subscript"/>
    </w:rPr>
  </w:style>
  <w:style w:type="character" w:customStyle="1" w:styleId="SuperscriptLiteral">
    <w:name w:val="SuperscriptLiteral"/>
    <w:basedOn w:val="Superscript"/>
    <w:uiPriority w:val="1"/>
    <w:qFormat/>
    <w:rsid w:val="00691D30"/>
    <w:rPr>
      <w:rFonts w:ascii="Courier" w:hAnsi="Courier"/>
      <w:color w:val="3366FF"/>
      <w:vertAlign w:val="superscript"/>
    </w:rPr>
  </w:style>
  <w:style w:type="character" w:customStyle="1" w:styleId="SuperscriptLiteralItalic">
    <w:name w:val="SuperscriptLiteralItalic"/>
    <w:basedOn w:val="SuperscriptLiteral"/>
    <w:uiPriority w:val="1"/>
    <w:qFormat/>
    <w:rsid w:val="00691D30"/>
    <w:rPr>
      <w:rFonts w:ascii="Courier" w:hAnsi="Courier"/>
      <w:i/>
      <w:color w:val="3366FF"/>
      <w:vertAlign w:val="superscript"/>
    </w:rPr>
  </w:style>
  <w:style w:type="character" w:customStyle="1" w:styleId="SubscriptLiteral">
    <w:name w:val="SubscriptLiteral"/>
    <w:basedOn w:val="Subscript"/>
    <w:uiPriority w:val="1"/>
    <w:qFormat/>
    <w:rsid w:val="00691D30"/>
    <w:rPr>
      <w:rFonts w:ascii="Courier" w:hAnsi="Courier"/>
      <w:color w:val="3366FF"/>
      <w:vertAlign w:val="subscript"/>
    </w:rPr>
  </w:style>
  <w:style w:type="character" w:customStyle="1" w:styleId="SubscriptLiteralItalic">
    <w:name w:val="SubscriptLiteralItalic"/>
    <w:basedOn w:val="SubscriptLiteral"/>
    <w:uiPriority w:val="1"/>
    <w:qFormat/>
    <w:rsid w:val="00691D30"/>
    <w:rPr>
      <w:rFonts w:ascii="Courier" w:hAnsi="Courier"/>
      <w:i/>
      <w:color w:val="3366FF"/>
      <w:vertAlign w:val="subscript"/>
    </w:rPr>
  </w:style>
  <w:style w:type="character" w:customStyle="1" w:styleId="CyrillicChar">
    <w:name w:val="CyrillicChar"/>
    <w:uiPriority w:val="1"/>
    <w:qFormat/>
    <w:rsid w:val="00691D30"/>
    <w:rPr>
      <w:lang w:val="fr-FR"/>
    </w:rPr>
  </w:style>
  <w:style w:type="character" w:styleId="Hyperlink">
    <w:name w:val="Hyperlink"/>
    <w:basedOn w:val="DefaultParagraphFont"/>
    <w:uiPriority w:val="99"/>
    <w:unhideWhenUsed/>
    <w:rsid w:val="00691D30"/>
    <w:rPr>
      <w:color w:val="467886" w:themeColor="hyperlink"/>
      <w:u w:val="single"/>
    </w:rPr>
  </w:style>
  <w:style w:type="character" w:styleId="UnresolvedMention">
    <w:name w:val="Unresolved Mention"/>
    <w:basedOn w:val="DefaultParagraphFont"/>
    <w:uiPriority w:val="99"/>
    <w:semiHidden/>
    <w:unhideWhenUsed/>
    <w:qFormat/>
    <w:rsid w:val="00691D30"/>
    <w:rPr>
      <w:color w:val="605E5C"/>
      <w:shd w:val="clear" w:color="auto" w:fill="E1DFDD"/>
    </w:rPr>
  </w:style>
  <w:style w:type="character" w:customStyle="1" w:styleId="EndnoteTextChar">
    <w:name w:val="Endnote Text Char"/>
    <w:basedOn w:val="DefaultParagraphFont"/>
    <w:link w:val="End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691D3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691D3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691D30"/>
    <w:rPr>
      <w:rFonts w:ascii="Apple Color Emoji" w:hAnsi="Apple Color Emoji" w:cs="Apple Color Emoji"/>
      <w:lang w:eastAsia="en-US"/>
    </w:rPr>
  </w:style>
  <w:style w:type="character" w:customStyle="1" w:styleId="LiteralGrayItalic">
    <w:name w:val="LiteralGrayItalic"/>
    <w:basedOn w:val="LiteralGray"/>
    <w:uiPriority w:val="1"/>
    <w:qFormat/>
    <w:rsid w:val="00691D3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691D3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691D3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691D3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691D3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691D3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691D3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691D3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691D3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691D3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691D3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691D3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Bullet">
    <w:name w:val="ListBullet"/>
    <w:qFormat/>
    <w:rsid w:val="00691D3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691D3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691D3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Note">
    <w:name w:val="Note"/>
    <w:qFormat/>
    <w:rsid w:val="00691D3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691D3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691D3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Label">
    <w:name w:val="CodeLabel"/>
    <w:next w:val="Code"/>
    <w:qFormat/>
    <w:rsid w:val="00691D3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691D3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styleId="Revision">
    <w:name w:val="Revision"/>
    <w:uiPriority w:val="99"/>
    <w:semiHidden/>
    <w:qFormat/>
    <w:rsid w:val="002D1D44"/>
  </w:style>
  <w:style w:type="paragraph" w:customStyle="1" w:styleId="GraphicSlug">
    <w:name w:val="GraphicSlug"/>
    <w:qFormat/>
    <w:rsid w:val="00691D3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HeadANumber">
    <w:name w:val="HeadANumber"/>
    <w:qFormat/>
    <w:rsid w:val="00691D3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691D3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691D3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691D3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F3808"/>
    <w:rPr>
      <w:b/>
      <w:bCs/>
    </w:rPr>
  </w:style>
  <w:style w:type="paragraph" w:customStyle="1" w:styleId="IndexBody">
    <w:name w:val="IndexBody"/>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691D3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91D3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691D3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691D3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691D3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691D3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91D3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91D3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91D3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91D3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691D3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691D3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91D3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91D3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91D3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691D3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691D3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691D3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691D30"/>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691D3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PartNumber">
    <w:name w:val="Part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91D3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691D3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691D3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91D30"/>
    <w:pPr>
      <w:spacing w:before="120"/>
    </w:pPr>
    <w:rPr>
      <w:i/>
      <w:iCs/>
      <w:caps w:val="0"/>
    </w:rPr>
  </w:style>
  <w:style w:type="paragraph" w:customStyle="1" w:styleId="BoxBodyContinued">
    <w:name w:val="BoxBodyContinued"/>
    <w:qFormat/>
    <w:rsid w:val="00691D3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691D3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91D3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691D3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91D3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91D3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691D3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691D3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691D30"/>
    <w:pPr>
      <w:spacing w:after="240"/>
      <w:jc w:val="right"/>
    </w:pPr>
    <w:rPr>
      <w:i w:val="0"/>
    </w:rPr>
  </w:style>
  <w:style w:type="paragraph" w:customStyle="1" w:styleId="TableHeaderSub">
    <w:name w:val="TableHeaderSub"/>
    <w:qFormat/>
    <w:rsid w:val="00691D3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91D3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91D3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91D3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91D3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91D30"/>
    <w:rPr>
      <w:i w:val="0"/>
      <w:sz w:val="18"/>
      <w:szCs w:val="18"/>
    </w:rPr>
  </w:style>
  <w:style w:type="paragraph" w:customStyle="1" w:styleId="ExtractSource">
    <w:name w:val="ExtractSource"/>
    <w:basedOn w:val="ExtractPara"/>
    <w:qFormat/>
    <w:rsid w:val="00691D30"/>
    <w:pPr>
      <w:jc w:val="right"/>
    </w:pPr>
  </w:style>
  <w:style w:type="paragraph" w:customStyle="1" w:styleId="ExtractParaContinued">
    <w:name w:val="ExtractParaContinued"/>
    <w:basedOn w:val="ExtractPara"/>
    <w:qFormat/>
    <w:rsid w:val="00691D30"/>
    <w:pPr>
      <w:spacing w:before="0"/>
      <w:ind w:firstLine="360"/>
    </w:pPr>
  </w:style>
  <w:style w:type="paragraph" w:customStyle="1" w:styleId="AppendixNumber">
    <w:name w:val="Appendix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91D3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91D3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691D3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91D3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691D3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691D3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691D30"/>
  </w:style>
  <w:style w:type="paragraph" w:customStyle="1" w:styleId="BookTitle0">
    <w:name w:val="BookTitle"/>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91D30"/>
  </w:style>
  <w:style w:type="paragraph" w:customStyle="1" w:styleId="BookEdition">
    <w:name w:val="BookEdition"/>
    <w:basedOn w:val="BookSubtitle"/>
    <w:qFormat/>
    <w:rsid w:val="00691D30"/>
    <w:rPr>
      <w:b w:val="0"/>
      <w:bCs w:val="0"/>
      <w:i/>
      <w:iCs/>
      <w:sz w:val="24"/>
      <w:szCs w:val="24"/>
    </w:rPr>
  </w:style>
  <w:style w:type="paragraph" w:customStyle="1" w:styleId="BookAuthor">
    <w:name w:val="BookAuthor"/>
    <w:basedOn w:val="BookEdition"/>
    <w:qFormat/>
    <w:rsid w:val="00691D30"/>
    <w:rPr>
      <w:i w:val="0"/>
      <w:iCs w:val="0"/>
      <w:smallCaps/>
    </w:rPr>
  </w:style>
  <w:style w:type="paragraph" w:customStyle="1" w:styleId="BookPublisher">
    <w:name w:val="BookPublisher"/>
    <w:basedOn w:val="BookAuthor"/>
    <w:qFormat/>
    <w:rsid w:val="00691D30"/>
    <w:rPr>
      <w:i/>
      <w:iCs/>
      <w:smallCaps w:val="0"/>
      <w:sz w:val="20"/>
      <w:szCs w:val="20"/>
    </w:rPr>
  </w:style>
  <w:style w:type="paragraph" w:customStyle="1" w:styleId="Copyright">
    <w:name w:val="Copyright"/>
    <w:qFormat/>
    <w:rsid w:val="00691D3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691D30"/>
  </w:style>
  <w:style w:type="paragraph" w:customStyle="1" w:styleId="CopyrightHead">
    <w:name w:val="CopyrightHead"/>
    <w:basedOn w:val="CopyrightLOC"/>
    <w:qFormat/>
    <w:rsid w:val="00691D30"/>
    <w:rPr>
      <w:b/>
    </w:rPr>
  </w:style>
  <w:style w:type="paragraph" w:customStyle="1" w:styleId="Dedication">
    <w:name w:val="Dedication"/>
    <w:basedOn w:val="BookPublisher"/>
    <w:qFormat/>
    <w:rsid w:val="00691D30"/>
  </w:style>
  <w:style w:type="paragraph" w:customStyle="1" w:styleId="FrontmatterTitle">
    <w:name w:val="FrontmatterTitle"/>
    <w:basedOn w:val="BackmatterTitle"/>
    <w:qFormat/>
    <w:rsid w:val="00691D30"/>
  </w:style>
  <w:style w:type="paragraph" w:customStyle="1" w:styleId="TOCFM">
    <w:name w:val="TOCFM"/>
    <w:basedOn w:val="Normal"/>
    <w:qFormat/>
    <w:rsid w:val="00691D3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91D30"/>
    <w:pPr>
      <w:ind w:left="720"/>
    </w:pPr>
    <w:rPr>
      <w:b/>
    </w:rPr>
  </w:style>
  <w:style w:type="paragraph" w:customStyle="1" w:styleId="TOCPart">
    <w:name w:val="TOCPart"/>
    <w:basedOn w:val="TOCH1"/>
    <w:qFormat/>
    <w:rsid w:val="00691D30"/>
    <w:pPr>
      <w:spacing w:before="120"/>
      <w:ind w:left="0"/>
      <w:jc w:val="center"/>
    </w:pPr>
    <w:rPr>
      <w:b w:val="0"/>
      <w:sz w:val="28"/>
      <w:szCs w:val="24"/>
    </w:rPr>
  </w:style>
  <w:style w:type="paragraph" w:customStyle="1" w:styleId="TOCChapter">
    <w:name w:val="TOCChapter"/>
    <w:basedOn w:val="TOCH1"/>
    <w:qFormat/>
    <w:rsid w:val="00691D30"/>
    <w:pPr>
      <w:ind w:left="360"/>
    </w:pPr>
    <w:rPr>
      <w:b w:val="0"/>
      <w:sz w:val="24"/>
    </w:rPr>
  </w:style>
  <w:style w:type="paragraph" w:customStyle="1" w:styleId="TOCH2">
    <w:name w:val="TOCH2"/>
    <w:basedOn w:val="TOCH1"/>
    <w:qFormat/>
    <w:rsid w:val="00691D30"/>
    <w:pPr>
      <w:ind w:left="1080"/>
    </w:pPr>
    <w:rPr>
      <w:i/>
    </w:rPr>
  </w:style>
  <w:style w:type="paragraph" w:customStyle="1" w:styleId="TOCH3">
    <w:name w:val="TOCH3"/>
    <w:basedOn w:val="TOCH1"/>
    <w:qFormat/>
    <w:rsid w:val="00691D30"/>
    <w:pPr>
      <w:ind w:left="1440"/>
    </w:pPr>
    <w:rPr>
      <w:b w:val="0"/>
      <w:i/>
    </w:rPr>
  </w:style>
  <w:style w:type="paragraph" w:customStyle="1" w:styleId="BoxType">
    <w:name w:val="BoxType"/>
    <w:qFormat/>
    <w:rsid w:val="00691D3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ListPlain">
    <w:name w:val="ListPlain"/>
    <w:qFormat/>
    <w:rsid w:val="00691D3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91D3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691D3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91D3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EpigraphSource">
    <w:name w:val="EpigraphSource"/>
    <w:basedOn w:val="Epigraph"/>
    <w:qFormat/>
    <w:rsid w:val="00691D30"/>
    <w:pPr>
      <w:jc w:val="right"/>
    </w:pPr>
    <w:rPr>
      <w:i w:val="0"/>
    </w:rPr>
  </w:style>
  <w:style w:type="paragraph" w:customStyle="1" w:styleId="Default">
    <w:name w:val="Default"/>
    <w:qFormat/>
    <w:rsid w:val="00691D3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691D30"/>
  </w:style>
  <w:style w:type="paragraph" w:customStyle="1" w:styleId="ReviewHead">
    <w:name w:val="ReviewHead"/>
    <w:basedOn w:val="FrontmatterTitle"/>
    <w:qFormat/>
    <w:rsid w:val="00691D30"/>
  </w:style>
  <w:style w:type="paragraph" w:customStyle="1" w:styleId="ReviewQuote">
    <w:name w:val="ReviewQuote"/>
    <w:basedOn w:val="QuotePara"/>
    <w:qFormat/>
    <w:rsid w:val="00691D30"/>
  </w:style>
  <w:style w:type="paragraph" w:customStyle="1" w:styleId="ReviewSource">
    <w:name w:val="ReviewSource"/>
    <w:basedOn w:val="QuoteSource"/>
    <w:qFormat/>
    <w:rsid w:val="00691D30"/>
  </w:style>
  <w:style w:type="paragraph" w:customStyle="1" w:styleId="ListGraphic">
    <w:name w:val="ListGraphic"/>
    <w:basedOn w:val="GraphicSlug"/>
    <w:qFormat/>
    <w:rsid w:val="00691D30"/>
    <w:pPr>
      <w:ind w:left="0"/>
    </w:pPr>
  </w:style>
  <w:style w:type="paragraph" w:customStyle="1" w:styleId="ListCaption">
    <w:name w:val="ListCaption"/>
    <w:basedOn w:val="CaptionLine"/>
    <w:qFormat/>
    <w:rsid w:val="00691D30"/>
    <w:pPr>
      <w:ind w:left="3600"/>
    </w:pPr>
  </w:style>
  <w:style w:type="paragraph" w:customStyle="1" w:styleId="NoteContinued">
    <w:name w:val="NoteContinued"/>
    <w:basedOn w:val="Note"/>
    <w:qFormat/>
    <w:rsid w:val="00691D30"/>
    <w:pPr>
      <w:spacing w:before="0"/>
      <w:ind w:firstLine="0"/>
    </w:pPr>
  </w:style>
  <w:style w:type="paragraph" w:customStyle="1" w:styleId="NoteCode">
    <w:name w:val="NoteCode"/>
    <w:basedOn w:val="Code"/>
    <w:qFormat/>
    <w:rsid w:val="00691D30"/>
    <w:pPr>
      <w:spacing w:after="240"/>
    </w:pPr>
  </w:style>
  <w:style w:type="paragraph" w:customStyle="1" w:styleId="ListBulletSub">
    <w:name w:val="ListBulletSub"/>
    <w:basedOn w:val="ListBullet"/>
    <w:qFormat/>
    <w:rsid w:val="00691D30"/>
    <w:pPr>
      <w:numPr>
        <w:numId w:val="15"/>
      </w:numPr>
      <w:ind w:left="2520"/>
    </w:pPr>
  </w:style>
  <w:style w:type="paragraph" w:customStyle="1" w:styleId="CodeCustom1">
    <w:name w:val="CodeCustom1"/>
    <w:basedOn w:val="Code"/>
    <w:qFormat/>
    <w:rsid w:val="00691D30"/>
    <w:rPr>
      <w:color w:val="00B0F0"/>
    </w:rPr>
  </w:style>
  <w:style w:type="paragraph" w:customStyle="1" w:styleId="CodeCustom2">
    <w:name w:val="CodeCustom2"/>
    <w:basedOn w:val="CodeCustom1"/>
    <w:qFormat/>
    <w:rsid w:val="00691D30"/>
    <w:rPr>
      <w:color w:val="7030A0"/>
    </w:rPr>
  </w:style>
  <w:style w:type="paragraph" w:customStyle="1" w:styleId="BoxGraphic">
    <w:name w:val="BoxGraphic"/>
    <w:basedOn w:val="BoxBodyFirst"/>
    <w:qFormat/>
    <w:rsid w:val="00691D30"/>
    <w:rPr>
      <w:bCs/>
      <w:color w:val="A12126"/>
    </w:rPr>
  </w:style>
  <w:style w:type="paragraph" w:customStyle="1" w:styleId="Equation">
    <w:name w:val="Equation"/>
    <w:basedOn w:val="ListPlain"/>
    <w:qFormat/>
    <w:rsid w:val="00691D30"/>
  </w:style>
  <w:style w:type="paragraph" w:customStyle="1" w:styleId="BoxCodeAnnotated">
    <w:name w:val="BoxCodeAnnotated"/>
    <w:basedOn w:val="BoxCode"/>
    <w:qFormat/>
    <w:rsid w:val="00691D30"/>
    <w:pPr>
      <w:ind w:hanging="216"/>
    </w:pPr>
  </w:style>
  <w:style w:type="paragraph" w:customStyle="1" w:styleId="BoxListNumberSub">
    <w:name w:val="BoxListNumberSub"/>
    <w:basedOn w:val="BoxListNumber"/>
    <w:qFormat/>
    <w:rsid w:val="00691D30"/>
    <w:pPr>
      <w:numPr>
        <w:numId w:val="9"/>
      </w:numPr>
      <w:ind w:left="720"/>
    </w:pPr>
  </w:style>
  <w:style w:type="paragraph" w:customStyle="1" w:styleId="ListContinued">
    <w:name w:val="ListContinued"/>
    <w:qFormat/>
    <w:rsid w:val="00691D3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691D30"/>
    <w:pPr>
      <w:ind w:left="1613" w:hanging="216"/>
    </w:pPr>
  </w:style>
  <w:style w:type="paragraph" w:customStyle="1" w:styleId="ListLetter">
    <w:name w:val="ListLetter"/>
    <w:qFormat/>
    <w:rsid w:val="00691D3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691D3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691D3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691D30"/>
    <w:pPr>
      <w:numPr>
        <w:numId w:val="12"/>
      </w:numPr>
      <w:ind w:left="360"/>
    </w:pPr>
  </w:style>
  <w:style w:type="paragraph" w:customStyle="1" w:styleId="BoxListLetterSub">
    <w:name w:val="BoxListLetterSub"/>
    <w:basedOn w:val="BoxListNumber"/>
    <w:qFormat/>
    <w:rsid w:val="00691D30"/>
    <w:pPr>
      <w:numPr>
        <w:numId w:val="13"/>
      </w:numPr>
    </w:pPr>
  </w:style>
  <w:style w:type="paragraph" w:customStyle="1" w:styleId="BoxListBulletSub">
    <w:name w:val="BoxListBulletSub"/>
    <w:basedOn w:val="BoxListBullet"/>
    <w:qFormat/>
    <w:rsid w:val="00691D30"/>
    <w:pPr>
      <w:numPr>
        <w:numId w:val="14"/>
      </w:numPr>
      <w:ind w:left="720"/>
    </w:pPr>
  </w:style>
  <w:style w:type="paragraph" w:customStyle="1" w:styleId="ChapterAuthor">
    <w:name w:val="ChapterAuthor"/>
    <w:basedOn w:val="ChapterSubtitle"/>
    <w:qFormat/>
    <w:rsid w:val="00691D30"/>
    <w:rPr>
      <w:i/>
      <w:sz w:val="22"/>
    </w:rPr>
  </w:style>
  <w:style w:type="paragraph" w:customStyle="1" w:styleId="TabularList">
    <w:name w:val="TabularList"/>
    <w:basedOn w:val="Body"/>
    <w:qFormat/>
    <w:rsid w:val="00691D30"/>
    <w:pPr>
      <w:ind w:left="0" w:firstLine="0"/>
    </w:pPr>
  </w:style>
  <w:style w:type="paragraph" w:styleId="EndnoteText">
    <w:name w:val="endnote text"/>
    <w:basedOn w:val="Normal"/>
    <w:link w:val="EndnoteTextChar"/>
    <w:uiPriority w:val="99"/>
    <w:semiHidden/>
    <w:unhideWhenUsed/>
    <w:rsid w:val="00691D30"/>
    <w:pPr>
      <w:spacing w:after="0" w:line="240" w:lineRule="auto"/>
    </w:pPr>
    <w:rPr>
      <w:sz w:val="20"/>
      <w:szCs w:val="20"/>
    </w:rPr>
  </w:style>
  <w:style w:type="paragraph" w:styleId="FootnoteText">
    <w:name w:val="footnote text"/>
    <w:basedOn w:val="Normal"/>
    <w:link w:val="FootnoteTextChar"/>
    <w:uiPriority w:val="99"/>
    <w:semiHidden/>
    <w:unhideWhenUsed/>
    <w:rsid w:val="00691D3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691D30"/>
  </w:style>
  <w:style w:type="numbering" w:customStyle="1" w:styleId="CurrentList1">
    <w:name w:val="Current List1"/>
    <w:uiPriority w:val="99"/>
    <w:qFormat/>
    <w:rsid w:val="00691D30"/>
  </w:style>
  <w:style w:type="numbering" w:customStyle="1" w:styleId="CurrentList2">
    <w:name w:val="Current List2"/>
    <w:uiPriority w:val="99"/>
    <w:qFormat/>
    <w:rsid w:val="00691D30"/>
  </w:style>
  <w:style w:type="numbering" w:customStyle="1" w:styleId="CurrentList3">
    <w:name w:val="Current List3"/>
    <w:uiPriority w:val="99"/>
    <w:qFormat/>
    <w:rsid w:val="00691D30"/>
  </w:style>
  <w:style w:type="numbering" w:customStyle="1" w:styleId="CurrentList4">
    <w:name w:val="Current List4"/>
    <w:uiPriority w:val="99"/>
    <w:qFormat/>
    <w:rsid w:val="00691D30"/>
  </w:style>
  <w:style w:type="numbering" w:customStyle="1" w:styleId="CurrentList5">
    <w:name w:val="Current List5"/>
    <w:uiPriority w:val="99"/>
    <w:qFormat/>
    <w:rsid w:val="00691D30"/>
  </w:style>
  <w:style w:type="numbering" w:customStyle="1" w:styleId="CurrentList6">
    <w:name w:val="Current List6"/>
    <w:uiPriority w:val="99"/>
    <w:qFormat/>
    <w:rsid w:val="00691D30"/>
  </w:style>
  <w:style w:type="numbering" w:customStyle="1" w:styleId="CurrentList7">
    <w:name w:val="Current List7"/>
    <w:uiPriority w:val="99"/>
    <w:qFormat/>
    <w:rsid w:val="00691D30"/>
  </w:style>
  <w:style w:type="numbering" w:customStyle="1" w:styleId="CurrentList9">
    <w:name w:val="Current List9"/>
    <w:uiPriority w:val="99"/>
    <w:qFormat/>
    <w:rsid w:val="00691D30"/>
  </w:style>
  <w:style w:type="numbering" w:customStyle="1" w:styleId="CurrentList8">
    <w:name w:val="Current List8"/>
    <w:uiPriority w:val="99"/>
    <w:qFormat/>
    <w:rsid w:val="00691D30"/>
  </w:style>
  <w:style w:type="table" w:styleId="TableGrid">
    <w:name w:val="Table Grid"/>
    <w:basedOn w:val="TableNormal"/>
    <w:uiPriority w:val="59"/>
    <w:rsid w:val="00691D3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52A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2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441109">
      <w:bodyDiv w:val="1"/>
      <w:marLeft w:val="0"/>
      <w:marRight w:val="0"/>
      <w:marTop w:val="0"/>
      <w:marBottom w:val="0"/>
      <w:divBdr>
        <w:top w:val="none" w:sz="0" w:space="0" w:color="auto"/>
        <w:left w:val="none" w:sz="0" w:space="0" w:color="auto"/>
        <w:bottom w:val="none" w:sz="0" w:space="0" w:color="auto"/>
        <w:right w:val="none" w:sz="0" w:space="0" w:color="auto"/>
      </w:divBdr>
    </w:div>
    <w:div w:id="203792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ystems_programm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w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30</Pages>
  <Words>7898</Words>
  <Characters>45019</Characters>
  <Application>Microsoft Office Word</Application>
  <DocSecurity>0</DocSecurity>
  <Lines>375</Lines>
  <Paragraphs>105</Paragraphs>
  <ScaleCrop>false</ScaleCrop>
  <Company/>
  <LinksUpToDate>false</LinksUpToDate>
  <CharactersWithSpaces>52812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27</cp:revision>
  <dcterms:created xsi:type="dcterms:W3CDTF">2025-03-13T17:17:00Z</dcterms:created>
  <dcterms:modified xsi:type="dcterms:W3CDTF">2025-05-12T17:50:00Z</dcterms:modified>
  <dc:language>en-AU</dc:language>
</cp:coreProperties>
</file>